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70647" w14:textId="52D54BE2" w:rsidR="00B2292D" w:rsidRPr="00B2292D" w:rsidRDefault="008768C8" w:rsidP="00B2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rFonts w:eastAsia="Calibri"/>
          <w:b/>
          <w:bCs/>
          <w:color w:val="000000"/>
        </w:rPr>
        <w:t>Benthic community composition of mesophotic coral ecosystems in the northwest Gulf of Mexico, with comparisons to Flower Garden Banks National Marine Sanctuary</w:t>
      </w:r>
    </w:p>
    <w:p w14:paraId="6838AC4E" w14:textId="77777777" w:rsidR="00B2292D" w:rsidRPr="00B2292D" w:rsidRDefault="00B2292D" w:rsidP="00B2292D">
      <w:pPr>
        <w:pStyle w:val="Header"/>
        <w:spacing w:line="480" w:lineRule="auto"/>
      </w:pPr>
    </w:p>
    <w:p w14:paraId="6137165C" w14:textId="59A0AFD3" w:rsidR="00B2292D" w:rsidRPr="00B2292D" w:rsidRDefault="00B2292D" w:rsidP="00B2292D">
      <w:pPr>
        <w:spacing w:line="480" w:lineRule="auto"/>
        <w:rPr>
          <w:vertAlign w:val="superscript"/>
        </w:rPr>
      </w:pPr>
      <w:r w:rsidRPr="00B2292D">
        <w:rPr>
          <w:rFonts w:eastAsia="Calibri"/>
        </w:rPr>
        <w:t>Joshua</w:t>
      </w:r>
      <w:r w:rsidRPr="00B2292D">
        <w:t xml:space="preserve"> </w:t>
      </w:r>
      <w:r w:rsidRPr="00B2292D">
        <w:rPr>
          <w:rFonts w:eastAsia="Calibri"/>
        </w:rPr>
        <w:t>D</w:t>
      </w:r>
      <w:r w:rsidRPr="00B2292D">
        <w:t xml:space="preserve">. </w:t>
      </w:r>
      <w:r w:rsidRPr="00B2292D">
        <w:rPr>
          <w:rFonts w:eastAsia="Calibri"/>
        </w:rPr>
        <w:t>Voss</w:t>
      </w:r>
      <w:r w:rsidRPr="00B2292D">
        <w:rPr>
          <w:vertAlign w:val="superscript"/>
        </w:rPr>
        <w:t>1</w:t>
      </w:r>
      <w:r w:rsidRPr="00B2292D">
        <w:t xml:space="preserve">, </w:t>
      </w:r>
      <w:r w:rsidRPr="00B2292D">
        <w:rPr>
          <w:rFonts w:eastAsia="Calibri"/>
        </w:rPr>
        <w:t>Michael</w:t>
      </w:r>
      <w:r w:rsidRPr="00B2292D">
        <w:t xml:space="preserve"> </w:t>
      </w:r>
      <w:r w:rsidRPr="00B2292D">
        <w:rPr>
          <w:rFonts w:eastAsia="Calibri"/>
        </w:rPr>
        <w:t>S</w:t>
      </w:r>
      <w:r w:rsidRPr="00B2292D">
        <w:t xml:space="preserve">. </w:t>
      </w:r>
      <w:r w:rsidRPr="00B2292D">
        <w:rPr>
          <w:rFonts w:eastAsia="Calibri"/>
        </w:rPr>
        <w:t>Studivan</w:t>
      </w:r>
      <w:r w:rsidRPr="00B2292D">
        <w:rPr>
          <w:vertAlign w:val="superscript"/>
        </w:rPr>
        <w:t>1</w:t>
      </w:r>
      <w:r w:rsidRPr="00B2292D">
        <w:t xml:space="preserve">, </w:t>
      </w:r>
      <w:r w:rsidR="008768C8">
        <w:rPr>
          <w:rFonts w:eastAsia="Calibri"/>
        </w:rPr>
        <w:t>Ryan J. Eckert</w:t>
      </w:r>
      <w:r w:rsidRPr="00B2292D">
        <w:rPr>
          <w:vertAlign w:val="superscript"/>
        </w:rPr>
        <w:t>1</w:t>
      </w:r>
    </w:p>
    <w:p w14:paraId="1961A216" w14:textId="77777777" w:rsidR="00B2292D" w:rsidRPr="00B2292D" w:rsidRDefault="00B2292D" w:rsidP="00B2292D">
      <w:pPr>
        <w:spacing w:line="480" w:lineRule="auto"/>
      </w:pPr>
    </w:p>
    <w:p w14:paraId="5193F797" w14:textId="77777777" w:rsidR="00B2292D" w:rsidRPr="00B2292D" w:rsidRDefault="00B2292D" w:rsidP="00B2292D">
      <w:pPr>
        <w:spacing w:line="480" w:lineRule="auto"/>
      </w:pPr>
      <w:r w:rsidRPr="00B2292D">
        <w:rPr>
          <w:vertAlign w:val="superscript"/>
        </w:rPr>
        <w:t>1</w:t>
      </w:r>
      <w:r w:rsidRPr="00B2292D">
        <w:rPr>
          <w:rFonts w:eastAsia="Calibri"/>
        </w:rPr>
        <w:t>Harbor</w:t>
      </w:r>
      <w:r w:rsidRPr="00B2292D">
        <w:t xml:space="preserve"> </w:t>
      </w:r>
      <w:r w:rsidRPr="00B2292D">
        <w:rPr>
          <w:rFonts w:eastAsia="Calibri"/>
        </w:rPr>
        <w:t>Branch</w:t>
      </w:r>
      <w:r w:rsidRPr="00B2292D">
        <w:t xml:space="preserve"> </w:t>
      </w:r>
      <w:r w:rsidRPr="00B2292D">
        <w:rPr>
          <w:rFonts w:eastAsia="Calibri"/>
        </w:rPr>
        <w:t>Oceanographic</w:t>
      </w:r>
      <w:r w:rsidRPr="00B2292D">
        <w:t xml:space="preserve"> </w:t>
      </w:r>
      <w:r w:rsidRPr="00B2292D">
        <w:rPr>
          <w:rFonts w:eastAsia="Calibri"/>
        </w:rPr>
        <w:t>Institute</w:t>
      </w:r>
      <w:r w:rsidRPr="00B2292D">
        <w:t xml:space="preserve">, </w:t>
      </w:r>
      <w:r w:rsidRPr="00B2292D">
        <w:rPr>
          <w:rFonts w:eastAsia="Calibri"/>
        </w:rPr>
        <w:t>Florida</w:t>
      </w:r>
      <w:r w:rsidRPr="00B2292D">
        <w:t xml:space="preserve"> </w:t>
      </w:r>
      <w:r w:rsidRPr="00B2292D">
        <w:rPr>
          <w:rFonts w:eastAsia="Calibri"/>
        </w:rPr>
        <w:t>Atlantic</w:t>
      </w:r>
      <w:r w:rsidRPr="00B2292D">
        <w:t xml:space="preserve"> </w:t>
      </w:r>
      <w:r w:rsidRPr="00B2292D">
        <w:rPr>
          <w:rFonts w:eastAsia="Calibri"/>
        </w:rPr>
        <w:t>University</w:t>
      </w:r>
      <w:r w:rsidRPr="00B2292D">
        <w:t xml:space="preserve">, </w:t>
      </w:r>
      <w:r w:rsidRPr="00B2292D">
        <w:rPr>
          <w:rFonts w:eastAsia="Calibri"/>
        </w:rPr>
        <w:t>Fort</w:t>
      </w:r>
      <w:r w:rsidRPr="00B2292D">
        <w:t xml:space="preserve"> </w:t>
      </w:r>
      <w:r w:rsidRPr="00B2292D">
        <w:rPr>
          <w:rFonts w:eastAsia="Calibri"/>
        </w:rPr>
        <w:t>Pierce</w:t>
      </w:r>
      <w:r w:rsidRPr="00B2292D">
        <w:t xml:space="preserve">, </w:t>
      </w:r>
      <w:r w:rsidRPr="00B2292D">
        <w:rPr>
          <w:rFonts w:eastAsia="Calibri"/>
        </w:rPr>
        <w:t>FL</w:t>
      </w:r>
      <w:r w:rsidRPr="00B2292D">
        <w:t xml:space="preserve"> </w:t>
      </w:r>
    </w:p>
    <w:p w14:paraId="4D922C23" w14:textId="77777777" w:rsidR="00B2292D" w:rsidRPr="008768C8" w:rsidRDefault="00B2292D" w:rsidP="00B2292D">
      <w:pPr>
        <w:spacing w:line="480" w:lineRule="auto"/>
        <w:rPr>
          <w:rFonts w:eastAsia="Calibri"/>
        </w:rPr>
      </w:pPr>
    </w:p>
    <w:p w14:paraId="7BB42C74" w14:textId="77777777" w:rsidR="00B2292D" w:rsidRPr="00B2292D" w:rsidRDefault="00B2292D" w:rsidP="00B2292D">
      <w:pPr>
        <w:spacing w:line="480" w:lineRule="auto"/>
      </w:pPr>
      <w:r w:rsidRPr="00B2292D">
        <w:rPr>
          <w:rFonts w:eastAsia="Calibri"/>
        </w:rPr>
        <w:t>Corresponding</w:t>
      </w:r>
      <w:r w:rsidRPr="00B2292D">
        <w:t xml:space="preserve"> </w:t>
      </w:r>
      <w:r w:rsidRPr="00B2292D">
        <w:rPr>
          <w:rFonts w:eastAsia="Calibri"/>
        </w:rPr>
        <w:t>author</w:t>
      </w:r>
      <w:r w:rsidRPr="00B2292D">
        <w:t xml:space="preserve">: </w:t>
      </w:r>
      <w:r w:rsidRPr="00B2292D">
        <w:rPr>
          <w:rFonts w:eastAsia="Calibri"/>
        </w:rPr>
        <w:t>Joshua</w:t>
      </w:r>
      <w:r w:rsidRPr="00B2292D">
        <w:t xml:space="preserve"> </w:t>
      </w:r>
      <w:r w:rsidRPr="00B2292D">
        <w:rPr>
          <w:rFonts w:eastAsia="Calibri"/>
        </w:rPr>
        <w:t>D</w:t>
      </w:r>
      <w:r w:rsidRPr="00B2292D">
        <w:t xml:space="preserve">. </w:t>
      </w:r>
      <w:r w:rsidRPr="00B2292D">
        <w:rPr>
          <w:rFonts w:eastAsia="Calibri"/>
        </w:rPr>
        <w:t>Voss</w:t>
      </w:r>
      <w:r w:rsidRPr="00B2292D">
        <w:t xml:space="preserve">, </w:t>
      </w:r>
      <w:hyperlink r:id="rId7" w:history="1">
        <w:r w:rsidRPr="00B2292D">
          <w:rPr>
            <w:rStyle w:val="Hyperlink"/>
            <w:rFonts w:eastAsia="Calibri"/>
          </w:rPr>
          <w:t>jvoss</w:t>
        </w:r>
        <w:r w:rsidRPr="00B2292D">
          <w:rPr>
            <w:rStyle w:val="Hyperlink"/>
          </w:rPr>
          <w:t>2</w:t>
        </w:r>
        <w:r w:rsidRPr="00B2292D">
          <w:rPr>
            <w:rStyle w:val="Hyperlink"/>
            <w:rFonts w:eastAsia="Calibri"/>
          </w:rPr>
          <w:t>@fau</w:t>
        </w:r>
        <w:r w:rsidRPr="00B2292D">
          <w:rPr>
            <w:rStyle w:val="Hyperlink"/>
          </w:rPr>
          <w:t>.</w:t>
        </w:r>
        <w:r w:rsidRPr="00B2292D">
          <w:rPr>
            <w:rStyle w:val="Hyperlink"/>
            <w:rFonts w:eastAsia="Calibri"/>
          </w:rPr>
          <w:t>edu</w:t>
        </w:r>
      </w:hyperlink>
      <w:r w:rsidRPr="00B2292D">
        <w:t>, 772-242-2538</w:t>
      </w:r>
    </w:p>
    <w:p w14:paraId="4A1A5401" w14:textId="77777777" w:rsidR="00B2292D" w:rsidRPr="00B2292D" w:rsidRDefault="00B2292D" w:rsidP="00B2292D">
      <w:pPr>
        <w:spacing w:line="480" w:lineRule="auto"/>
        <w:rPr>
          <w:rFonts w:eastAsia="Calibri"/>
        </w:rPr>
      </w:pPr>
    </w:p>
    <w:p w14:paraId="6F15798F" w14:textId="652A9D92" w:rsidR="00B2292D" w:rsidRPr="00B2292D" w:rsidRDefault="00B2292D" w:rsidP="00B2292D">
      <w:pPr>
        <w:spacing w:line="480" w:lineRule="auto"/>
      </w:pPr>
      <w:r w:rsidRPr="00B2292D">
        <w:rPr>
          <w:rFonts w:eastAsia="Calibri"/>
        </w:rPr>
        <w:t>Keywords</w:t>
      </w:r>
      <w:r w:rsidRPr="00B2292D">
        <w:t xml:space="preserve">: </w:t>
      </w:r>
      <w:r w:rsidR="008768C8">
        <w:rPr>
          <w:rFonts w:eastAsia="Calibri"/>
        </w:rPr>
        <w:t>mesophotic coral ecosystems, northwest Gulf of Mexico, Flower Garden Banks National Marine Sanctuary, remotely operated vehicle, benthic communities, scleractinian</w:t>
      </w:r>
    </w:p>
    <w:p w14:paraId="25E562EE" w14:textId="77777777" w:rsidR="00B2292D" w:rsidRPr="00B2292D" w:rsidRDefault="00B2292D" w:rsidP="00B2292D">
      <w:pPr>
        <w:spacing w:line="480" w:lineRule="auto"/>
      </w:pPr>
    </w:p>
    <w:p w14:paraId="6C11013A" w14:textId="77777777" w:rsidR="00B2292D" w:rsidRPr="00B2292D" w:rsidRDefault="00B2292D" w:rsidP="00B2292D">
      <w:pPr>
        <w:spacing w:line="480" w:lineRule="auto"/>
        <w:rPr>
          <w:b/>
        </w:rPr>
      </w:pPr>
      <w:r w:rsidRPr="00B2292D">
        <w:rPr>
          <w:rFonts w:eastAsia="Calibri"/>
          <w:b/>
        </w:rPr>
        <w:t>Abstract</w:t>
      </w:r>
    </w:p>
    <w:p w14:paraId="6368F3D2" w14:textId="05E959A8" w:rsidR="00B2292D" w:rsidRPr="00B2292D" w:rsidRDefault="00B2292D" w:rsidP="00B2292D">
      <w:pPr>
        <w:spacing w:line="480" w:lineRule="auto"/>
      </w:pPr>
      <w:r w:rsidRPr="00B2292D">
        <w:t>Connectivity among mesophotic coral ecosystems (MCE), as well as connectivity between MCEs and shallow reefs, drive patterns of community structure, population persistence, and derived ecosystem services. Detailed benthic surveys combined with targeted molecular methods for characterizing mesophotic coral communities can contribute to the development of effective management strategies for these ecologically important, but threatened, coral reef ecosystems throughout the Tropical Western Atlantic.</w:t>
      </w:r>
    </w:p>
    <w:p w14:paraId="4C5EB2E7" w14:textId="77777777" w:rsidR="00B2292D" w:rsidRPr="00B2292D" w:rsidRDefault="00B2292D" w:rsidP="00B2292D">
      <w:pPr>
        <w:spacing w:line="480" w:lineRule="auto"/>
      </w:pPr>
    </w:p>
    <w:p w14:paraId="68022C2B" w14:textId="108E8B88" w:rsidR="00B2292D" w:rsidRPr="00B2292D" w:rsidRDefault="00B2292D" w:rsidP="00B2292D">
      <w:pPr>
        <w:spacing w:line="480" w:lineRule="auto"/>
        <w:rPr>
          <w:b/>
        </w:rPr>
      </w:pPr>
      <w:r>
        <w:rPr>
          <w:rFonts w:eastAsia="Calibri"/>
          <w:b/>
        </w:rPr>
        <w:t>Introduction</w:t>
      </w:r>
    </w:p>
    <w:p w14:paraId="3DED0093" w14:textId="2B97CED6" w:rsidR="00B2292D" w:rsidRPr="00B2292D" w:rsidRDefault="00B2292D" w:rsidP="00B2292D">
      <w:pPr>
        <w:spacing w:line="480" w:lineRule="auto"/>
      </w:pPr>
      <w:r w:rsidRPr="00B2292D">
        <w:rPr>
          <w:b/>
        </w:rPr>
        <w:tab/>
      </w:r>
      <w:r w:rsidRPr="00B2292D">
        <w:t xml:space="preserve">Assessments of geomorphology and benthic community structure have shown that mesophotic coral ecosystems (MCEs, 30-150 m) are distinct from their shallow water </w:t>
      </w:r>
      <w:r w:rsidRPr="00B2292D">
        <w:lastRenderedPageBreak/>
        <w:t>counterparts (</w:t>
      </w:r>
      <w:proofErr w:type="spellStart"/>
      <w:r w:rsidRPr="00B2292D">
        <w:t>Kahng</w:t>
      </w:r>
      <w:proofErr w:type="spellEnd"/>
      <w:r w:rsidRPr="00B2292D">
        <w:t xml:space="preserve"> et al. 2010, Lesser et al. 2009). For coral populations to become established in MCE locations, successful larval dispersal, recruitment, and maturation are required, with subsequent reproduction allowing these corals to contribute to the gene pool (Cowen et al. 2007).</w:t>
      </w:r>
      <w:r>
        <w:t xml:space="preserve"> </w:t>
      </w:r>
      <w:r w:rsidRPr="00B2292D">
        <w:t>On the time scale of individual coral colonies (100s of years), these processes contribute to biodiversity in both coral community composition and intraspecific genetic diversity. At longer time scales, these processes control geographic distributions of species (Pulliam 1988) and the persistence of coral reefs in general. Elucidating these ecological patterns not only contributes to understanding of ecosystem processes and dynamics, but also provides critical information for the development of management strategies or predictive models.</w:t>
      </w:r>
      <w:r>
        <w:t xml:space="preserve"> </w:t>
      </w:r>
      <w:r w:rsidRPr="00B2292D">
        <w:t xml:space="preserve">A comprehensive understanding of MCE connectivity requires assessment of: (1) the extent of MCE habitats and reef populations through time, (2) genetic connectivity among MCEs and shallow reefs, and (3) ability of MCEs to serve as larval sources for neighboring MCEs or shallow reefs.  </w:t>
      </w:r>
    </w:p>
    <w:p w14:paraId="425704D6" w14:textId="6BB6A48E" w:rsidR="00B2292D" w:rsidRPr="00B2292D" w:rsidRDefault="00B2292D" w:rsidP="00B2292D">
      <w:pPr>
        <w:spacing w:line="480" w:lineRule="auto"/>
      </w:pPr>
      <w:r w:rsidRPr="00B2292D">
        <w:tab/>
        <w:t>The Gulf of Mexico has geological and oceanographic features that make it a unique system favorable to coral reef habitat and population persistence. Uplifted salt domes along the continental shelf margin in the NWGOM created numerous banks during the Jurassic period.</w:t>
      </w:r>
      <w:r>
        <w:t xml:space="preserve"> </w:t>
      </w:r>
      <w:r w:rsidRPr="00B2292D">
        <w:t xml:space="preserve">These banks typically rise from the surrounding muddy seafloor to relatively shallow depths ranging between 17 – 50m, and many have carbonate caps </w:t>
      </w:r>
      <w:r w:rsidRPr="00B2292D">
        <w:fldChar w:fldCharType="begin" w:fldLock="1"/>
      </w:r>
      <w:r w:rsidR="00916A6F">
        <w:instrText>ADDIN CSL_CITATION {"citationItems":[{"id":"ITEM-1","itemData":{"author":[{"dropping-particle":"","family":"Precht","given":"W F","non-dropping-particle":"","parse-names":false,"suffix":""},{"dropping-particle":"","family":"Aronson","given":"R B","non-dropping-particle":"","parse-names":false,"suffix":""},{"dropping-particle":"","family":"Deslarzes","given":"K JP","non-dropping-particle":"","parse-names":false,"suffix":""},{"dropping-particle":"","family":"Robbart","given":"M L","non-dropping-particle":"","parse-names":false,"suffix":""},{"dropping-particle":"","family":"Zimmer","given":"B","non-dropping-particle":"","parse-names":false,"suffix":""},{"dropping-particle":"","family":"Duncan","given":"L","non-dropping-particle":"","parse-names":false,"suffix":""}],"id":"ITEM-1","issued":{"date-parts":[["2008"]]},"number-of-pages":"39","publisher-place":"OCS Study MMS 2008-019. US Dept Interior, Minerals Management Service, Gulf of Mexico OCS Region, New Orleans, p 39","title":"Post-hurricane assessment at the East Flower Garden Bank long-term monitoring site: November 2005","type":"book","volume":"19"},"uris":["http://www.mendeley.com/documents/?uuid=15166d0b-e729-47f8-98d0-f917208a314a","http://www.mendeley.com/documents/?uuid=91be7bd3-d6e8-4b50-993e-1ed69396b359"]},{"id":"ITEM-2","itemData":{"abstract":"Hickerson EL, Schmahl GP, Robbart M, Precht WF, Caldow C (2008) The state of the coral reef ecosystems of the Flower Garden Banks, Stetson Bank and other banks in the northwestern Gulf of Mexico. In: The State of Coral Reef Ecosystems of the United States and Pacific Freely Associated States: 2008. NOAA Technical Memorandum NOS NCCOS, Silver Spring, pp 189–217","author":[{"dropping-particle":"","family":"Hickerson","given":"EL","non-dropping-particle":"","parse-names":false,"suffix":""},{"dropping-particle":"","family":"Schmahl","given":"GP","non-dropping-particle":"","parse-names":false,"suffix":""},{"dropping-particle":"","family":"Robbart","given":"M","non-dropping-particle":"","parse-names":false,"suffix":""},{"dropping-particle":"","family":"Precht","given":"WF","non-dropping-particle":"","parse-names":false,"suffix":""},{"dropping-particle":"","family":"Caldow","given":"C","non-dropping-particle":"","parse-names":false,"suffix":""}],"container-title":"The state of coral reef ecosystems of the United States and Pacific Freely Associated States: 2008","id":"ITEM-2","issued":{"date-parts":[["2008"]]},"page":"189-217","publisher-place":"NOAA Technical Memorandum NOS NCCOS, Silver Spring","title":"The state of coral reef ecosystems of the Flower Garden Banks, Stetson Bank, and other banks in the northwestern Gulf of Mexico","type":"chapter"},"uris":["http://www.mendeley.com/documents/?uuid=73a54d10-0611-454b-a36d-71165282d44d","http://www.mendeley.com/documents/?uuid=09edd4ae-e99c-4eab-a1bc-e14847ab608f"]}],"mendeley":{"formattedCitation":"(Hickerson et al., 2008; Precht et al., 2008)","plainTextFormattedCitation":"(Hickerson et al., 2008; Precht et al., 2008)","previouslyFormattedCitation":"(Hickerson et al., 2008; Precht et al., 2008)"},"properties":{"noteIndex":0},"schema":"https://github.com/citation-style-language/schema/raw/master/csl-citation.json"}</w:instrText>
      </w:r>
      <w:r w:rsidRPr="00B2292D">
        <w:fldChar w:fldCharType="separate"/>
      </w:r>
      <w:r w:rsidR="009E21B6" w:rsidRPr="009E21B6">
        <w:rPr>
          <w:noProof/>
        </w:rPr>
        <w:t>(Hickerson et al., 2008; Precht et al., 2008)</w:t>
      </w:r>
      <w:r w:rsidRPr="00B2292D">
        <w:fldChar w:fldCharType="end"/>
      </w:r>
      <w:r w:rsidRPr="00B2292D">
        <w:t xml:space="preserve">. Similar reef habitats are also present along the drowned barrier reef structures of the West Florida Shelf in the southeast (SE) GOM </w:t>
      </w:r>
      <w:r w:rsidRPr="00B2292D">
        <w:fldChar w:fldCharType="begin" w:fldLock="1"/>
      </w:r>
      <w:r w:rsidR="00916A6F">
        <w:instrText>ADDIN CSL_CITATION {"citationItems":[{"id":"ITEM-1","itemData":{"DOI":"10.1016/j.margeo.2004.11.012","ISSN":"0025-3227","author":[{"dropping-particle":"","family":"Jarrett","given":"B.D.","non-dropping-particle":"","parse-names":false,"suffix":""},{"dropping-particle":"","family":"Hine","given":"A.C.","non-dropping-particle":"","parse-names":false,"suffix":""},{"dropping-particle":"","family":"Halley","given":"R.B.","non-dropping-particle":"","parse-names":false,"suffix":""},{"dropping-particle":"","family":"Naar","given":"D.F.","non-dropping-particle":"","parse-names":false,"suffix":""},{"dropping-particle":"","family":"Locker","given":"S.D.","non-dropping-particle":"","parse-names":false,"suffix":""},{"dropping-particle":"","family":"Neumann","given":"A.C.","non-dropping-particle":"","parse-names":false,"suffix":""},{"dropping-particle":"","family":"Twichell","given":"D.","non-dropping-particle":"","parse-names":false,"suffix":""},{"dropping-particle":"","family":"Hu","given":"C.","non-dropping-particle":"","parse-names":false,"suffix":""},{"dropping-particle":"","family":"Donahue","given":"B.T.","non-dropping-particle":"","parse-names":false,"suffix":""},{"dropping-particle":"","family":"Jaap","given":"W.C.","non-dropping-particle":"","parse-names":false,"suffix":""},{"dropping-particle":"","family":"Palandro","given":"D.","non-dropping-particle":"","parse-names":false,"suffix":""},{"dropping-particle":"","family":"Ciembronowicz","given":"K.","non-dropping-particle":"","parse-names":false,"suffix":""}],"container-title":"Marine Geology","id":"ITEM-1","issue":"4","issued":{"date-parts":[["2005","2"]]},"page":"295-307","title":"Strange bedfellows–a deep-water hermatypic coral reef superimposed on a drowned barrier island; southern Pulley Ridge, SW Florida platform margin","type":"article-journal","volume":"214"},"uris":["http://www.mendeley.com/documents/?uuid=993d60c2-ded5-4846-a5c3-ecb1eadb4797","http://www.mendeley.com/documents/?uuid=7fd0c38e-ceb6-414b-a67b-5c2f12e6cf7d"]},{"id":"ITEM-2","itemData":{"DOI":"10.1023/A:1016593018389","ISSN":"0018-8158","author":[{"dropping-particle":"","family":"Reed","given":"John K","non-dropping-particle":"","parse-names":false,"suffix":""}],"container-title":"Hydrobiologia","id":"ITEM-2","issued":{"date-parts":[["2002"]]},"page":"57-69","title":"Comparison of deep-water coral reefs and lithoherms off southeastern USA","type":"article-journal","volume":"471"},"uris":["http://www.mendeley.com/documents/?uuid=8a481806-22fe-4ae5-8ce0-52bf57a523cb","http://www.mendeley.com/documents/?uuid=a01faf71-2026-4fac-a1fe-59a6c54cf9a2"]}],"mendeley":{"formattedCitation":"(Jarrett et al., 2005; Reed, 2002)","plainTextFormattedCitation":"(Jarrett et al., 2005; Reed, 2002)","previouslyFormattedCitation":"(Jarrett et al., 2005; Reed, 2002)"},"properties":{"noteIndex":0},"schema":"https://github.com/citation-style-language/schema/raw/master/csl-citation.json"}</w:instrText>
      </w:r>
      <w:r w:rsidRPr="00B2292D">
        <w:fldChar w:fldCharType="separate"/>
      </w:r>
      <w:r w:rsidR="009E21B6" w:rsidRPr="009E21B6">
        <w:rPr>
          <w:noProof/>
        </w:rPr>
        <w:t>(Jarrett et al., 2005; Reed, 2002)</w:t>
      </w:r>
      <w:r w:rsidRPr="00B2292D">
        <w:fldChar w:fldCharType="end"/>
      </w:r>
      <w:r w:rsidRPr="00B2292D">
        <w:t xml:space="preserve">. </w:t>
      </w:r>
      <w:r>
        <w:t>H</w:t>
      </w:r>
      <w:r w:rsidRPr="00B2292D">
        <w:t xml:space="preserve">abitats in the GOM are seemingly able to persist in part due to warm water delivered by three main currents: the Yucatan Current, Gulf of Mexico Loop Current, and Mexican Current </w:t>
      </w:r>
      <w:r w:rsidRPr="00B2292D">
        <w:fldChar w:fldCharType="begin" w:fldLock="1"/>
      </w:r>
      <w:r w:rsidR="00916A6F">
        <w:instrText>ADDIN CSL_CITATION {"citationItems":[{"id":"ITEM-1","itemData":{"DOI":"10.1016/j.margeo.2013.12.012","ISSN":"00253227","abstract":"Fossil elkhorn corals, Acropora palmata, were discovered at the Flower Garden Banks (FGB) on the shelf-margin off the Texas coast in 2006. Radiocarbon dating revealed an A. palmata-dominated community aged 10,157-6838. cal BP. The Acropora reefs correspond in time to an interval of warmer-than-present sea-surface temperatures (SSTs) during the Holocene thermal maximum (HTM). The subsequent demise of A. palmata in the middle Holocene was a consequence of the inability of the shallowest reef facies to keep pace with rising sea level following complete submergence of the banks, possibly coupled with decreasing SSTs following the HTM. In 2007, the first fossil staghorn corals, Acropora cervicornis, were discovered at the FGB. Based on radiocarbon dating of these corals to 1027-211. cal BP, it appears that populations of A. cervicornis flourished in deeper waters (~. 25-32. m depth) on the edges of the banks until the peak of the Little Ice Age (LIA) when they died, presumably from cold-water exposure. The recent return of A. palmata to reefs of the FGB associated with increasing sea temperatures appears to be both an echo of the past and a harbinger of the future. © 2014 The Authors.","author":[{"dropping-particle":"","family":"Precht","given":"William F.","non-dropping-particle":"","parse-names":false,"suffix":""},{"dropping-particle":"","family":"Deslarzes","given":"Kenneth J.P.","non-dropping-particle":"","parse-names":false,"suffix":""},{"dropping-particle":"","family":"Hickerson","given":"Emma L.","non-dropping-particle":"","parse-names":false,"suffix":""},{"dropping-particle":"","family":"Schmahl","given":"George P.","non-dropping-particle":"","parse-names":false,"suffix":""},{"dropping-particle":"","family":"Nuttall","given":"Marissa F.","non-dropping-particle":"","parse-names":false,"suffix":""},{"dropping-particle":"","family":"Aronson","given":"Richard B.","non-dropping-particle":"","parse-names":false,"suffix":""}],"container-title":"Marine Geology","id":"ITEM-1","issued":{"date-parts":[["2014","3"]]},"page":"152-161","publisher":"Elsevier B.V.","title":"Back to the future: The history of acroporid corals at the Flower Garden Banks, Gulf of Mexico, USA","type":"article-journal","volume":"349"},"uris":["http://www.mendeley.com/documents/?uuid=a986fcec-57ac-4167-86c5-42325b54d216"]},{"id":"ITEM-2","itemData":{"DOI":"10.1007/s10236-005-0033-2","ISBN":"1616-7341","ISSN":"16167341","PMID":"6687682","abstract":"A high resolution (3-8 km grid), 3D numerical ocean model of the West Caribbean Sea (WCS) is used to investigate the variability and the forcing of flows near the Meso-American Barrier Reef System (MBRS) which runs along the coasts of Mexico, Belize, Guatemala and Honduras. Mesoscale variations in velocity and temperature along the reef were found in seasonal model simulations and in observations, these variations are associated with meandering of the Caribbean current (CC) and the propagation of Caribbean eddies. Diagnostic calculations and a simple assimilation technique are combined to infer the dynamically adjusted flow associated with particular eddies. The results demonstrate that when a cyclonic eddy (negative sea surface height anomaly (SSHA)) is found near the MBRS the CC shifts offshore, the cyclonic circulation in the Gulf of Honduras (GOH) intensifies, and a strong southward flow results along the reef. However, when an anticyclonic eddy (positive SSHA) is found near the reef, the CC moves onshore and the flow is predominantly westward across the reef. The model results help to explain how drifters are able to propagate in a direction opposite to the mean circulation when eddies cause a reversal of the coastal circulation. The effect of including the Meso-American Lagoon west of the Belize Reef in the model topography was also investigated, to show the importance of having accurate coastal topography in determining the variations of transports across the MBRS. The variations found in transports across the MBRS (on seasonal and mesoscale time scales) may have important consequences for biological activities along the reef such as spawning aggregations; better understanding the nature of these variations will help ongoing efforts in coral reef conservation and maintaining the health of the ecosystem in the region.","author":[{"dropping-particle":"","family":"Ezer","given":"Tal","non-dropping-particle":"","parse-names":false,"suffix":""},{"dropping-particle":"V.","family":"Thattai","given":"Deeptha","non-dropping-particle":"","parse-names":false,"suffix":""},{"dropping-particle":"","family":"Kjerfve","given":"Björn","non-dropping-particle":"","parse-names":false,"suffix":""},{"dropping-particle":"","family":"Heyman","given":"William D.","non-dropping-particle":"","parse-names":false,"suffix":""}],"container-title":"Ocean Dynamics","id":"ITEM-2","issue":"5-6","issued":{"date-parts":[["2005"]]},"page":"458-475","title":"On the variability of the flow along the Meso-American Barrier Reef system: a numerical model study of the influence of the Caribbean current and eddies","type":"article-journal","volume":"55"},"uris":["http://www.mendeley.com/documents/?uuid=7263f097-dfda-40cf-a600-f1fa8e69cf14"]},{"id":"ITEM-3","itemData":{"DOI":"10.1029/161GM04","ISBN":"0065-8448","ISSN":"00917613","PMID":"406","abstract":"In addition to salinity and temperature, nutrient concentrations in surface waters are known to have a significant impact on distribution of carbonate-producing biota, but have never been quantitatively evaluated against different temperatures along a latitudinal transect. The western coast of the Gulf of California, Mexico, presents a natural laboratory for investigating the influence of oceanographic parameters such as salinity, temperature, and chlorophyll a, a proxy for nutrients, on the composition of a range of modern heterozoan and photozoan carbonate environments along a north-south latitudinal gradient spanning the entire warm-temperate realm (29degreesN-23degreesN). Chlorophyll a, measured in situ at half-hour resolution, is highly variable throughout the year due to short-term upwelling, and increases significantly from the southern to northern Gulf of California. Salinity, in contrast, fluctuates little and remains at an average of 35%. From south to north, carbonate production ranges from oligotrophic-mesotrophic, coral reefdominated shallow-water areas (minimum temperature 18.6 degreesC) through mesotrophic-eutrophic, red algal-dominated, inner-shelf carbonate production in the central gulf (minimum temperature 16 degreesC), and to molluscan-bryozoan, eutrophic inner- to outer-shelf environments (minimum temperature 13.7 degreesC). The Gulf of California data, supplemented with oceanographic and compositional information from a database compiled from a spectrum of modern carbonate systems worldwide, demonstrates the significance of nutrient control in the formation of heterozoan, photozoan, and transitional heterozoan-photozoan carbonate systems and serves as a basis for more accurately interpreting fossil carbonates.","author":[{"dropping-particle":"","family":"Oey","given":"LY","non-dropping-particle":"","parse-names":false,"suffix":""},{"dropping-particle":"","family":"Ezer","given":"T","non-dropping-particle":"","parse-names":false,"suffix":""},{"dropping-particle":"","family":"Lee","given":"HC","non-dropping-particle":"","parse-names":false,"suffix":""}],"container-title":"Circulation in the Gulf of Mexico: observations and models","editor":[{"dropping-particle":"","family":"Sturges","given":"W","non-dropping-particle":"","parse-names":false,"suffix":""},{"dropping-particle":"","family":"Lugo-Fernandez","given":"A","non-dropping-particle":"","parse-names":false,"suffix":""}],"id":"ITEM-3","issued":{"date-parts":[["2005"]]},"page":"31-56","publisher":"American Geophysical Union","publisher-place":"Washington DC","title":"Loop Current, rings and related circulation in the Gulf of Mexico: a review of numerical models and future challenges","type":"chapter","volume":"161"},"uris":["http://www.mendeley.com/documents/?uuid=1322a2d8-c604-41a0-8f70-697b897afbd9","http://www.mendeley.com/documents/?uuid=66740b23-997c-4d05-8edf-3c7dd0a6acaf"]},{"id":"ITEM-4","itemData":{"DOI":"10.1016/j.margeo.2004.11.012","ISSN":"0025-3227","author":[{"dropping-particle":"","family":"Jarrett","given":"B.D.","non-dropping-particle":"","parse-names":false,"suffix":""},{"dropping-particle":"","family":"Hine","given":"A.C.","non-dropping-particle":"","parse-names":false,"suffix":""},{"dropping-particle":"","family":"Halley","given":"R.B.","non-dropping-particle":"","parse-names":false,"suffix":""},{"dropping-particle":"","family":"Naar","given":"D.F.","non-dropping-particle":"","parse-names":false,"suffix":""},{"dropping-particle":"","family":"Locker","given":"S.D.","non-dropping-particle":"","parse-names":false,"suffix":""},{"dropping-particle":"","family":"Neumann","given":"A.C.","non-dropping-particle":"","parse-names":false,"suffix":""},{"dropping-particle":"","family":"Twichell","given":"D.","non-dropping-particle":"","parse-names":false,"suffix":""},{"dropping-particle":"","family":"Hu","given":"C.","non-dropping-particle":"","parse-names":false,"suffix":""},{"dropping-particle":"","family":"Donahue","given":"B.T.","non-dropping-particle":"","parse-names":false,"suffix":""},{"dropping-particle":"","family":"Jaap","given":"W.C.","non-dropping-particle":"","parse-names":false,"suffix":""},{"dropping-particle":"","family":"Palandro","given":"D.","non-dropping-particle":"","parse-names":false,"suffix":""},{"dropping-particle":"","family":"Ciembronowicz","given":"K.","non-dropping-particle":"","parse-names":false,"suffix":""}],"container-title":"Marine Geology","id":"ITEM-4","issue":"4","issued":{"date-parts":[["2005","2"]]},"page":"295-307","title":"Strange bedfellows–a deep-water hermatypic coral reef superimposed on a drowned barrier island; southern Pulley Ridge, SW Florida platform margin","type":"article-journal","volume":"214"},"uris":["http://www.mendeley.com/documents/?uuid=7fd0c38e-ceb6-414b-a67b-5c2f12e6cf7d","http://www.mendeley.com/documents/?uuid=993d60c2-ded5-4846-a5c3-ecb1eadb4797"]}],"mendeley":{"formattedCitation":"(Ezer et al., 2005; Jarrett et al., 2005; Oey et al., 2005; Precht et al., 2014)","plainTextFormattedCitation":"(Ezer et al., 2005; Jarrett et al., 2005; Oey et al., 2005; Precht et al., 2014)","previouslyFormattedCitation":"(Ezer et al., 2005; Jarrett et al., 2005; Oey et al., 2005; Precht et al., 2014)"},"properties":{"noteIndex":0},"schema":"https://github.com/citation-style-language/schema/raw/master/csl-citation.json"}</w:instrText>
      </w:r>
      <w:r w:rsidRPr="00B2292D">
        <w:fldChar w:fldCharType="separate"/>
      </w:r>
      <w:r w:rsidR="009E21B6" w:rsidRPr="009E21B6">
        <w:rPr>
          <w:noProof/>
        </w:rPr>
        <w:t>(Ezer et al., 2005; Jarrett et al., 2005; Oey et al., 2005; Precht et al., 2014)</w:t>
      </w:r>
      <w:r w:rsidRPr="00B2292D">
        <w:fldChar w:fldCharType="end"/>
      </w:r>
      <w:r w:rsidRPr="00B2292D">
        <w:t xml:space="preserve">. The main path of these currents moves in a clockwise fashion from the Yucatan Peninsula, moving into the Straits of Florida </w:t>
      </w:r>
      <w:r w:rsidRPr="00B2292D">
        <w:fldChar w:fldCharType="begin" w:fldLock="1"/>
      </w:r>
      <w:r w:rsidR="00916A6F">
        <w:instrText>ADDIN CSL_CITATION {"citationItems":[{"id":"ITEM-1","itemData":{"author":[{"dropping-particle":"","family":"Lugo-Fernández","given":"A","non-dropping-particle":"","parse-names":false,"suffix":""}],"container-title":"Gulf of Mexico Science","id":"ITEM-1","issue":"2","issued":{"date-parts":[["1998"]]},"page":"144-160","title":"Ecological implications of hydrography and circulation to the Flower Garden Banks, northwest Gulf of Mexico","type":"article-journal","volume":"16"},"uris":["http://www.mendeley.com/documents/?uuid=acd09c3b-5762-44de-b5ef-8445bd011753","http://www.mendeley.com/documents/?uuid=f2f69aea-13b9-475a-aed8-97e3aeeb0e6f"]}],"mendeley":{"formattedCitation":"(Lugo-Fernández, 1998)","plainTextFormattedCitation":"(Lugo-Fernández, 1998)","previouslyFormattedCitation":"(Lugo-Fernández, 1998)"},"properties":{"noteIndex":0},"schema":"https://github.com/citation-style-language/schema/raw/master/csl-citation.json"}</w:instrText>
      </w:r>
      <w:r w:rsidRPr="00B2292D">
        <w:fldChar w:fldCharType="separate"/>
      </w:r>
      <w:r w:rsidR="009E21B6" w:rsidRPr="009E21B6">
        <w:rPr>
          <w:noProof/>
        </w:rPr>
        <w:t>(Lugo-</w:t>
      </w:r>
      <w:r w:rsidR="009E21B6" w:rsidRPr="009E21B6">
        <w:rPr>
          <w:noProof/>
        </w:rPr>
        <w:lastRenderedPageBreak/>
        <w:t>Fernández, 1998)</w:t>
      </w:r>
      <w:r w:rsidRPr="00B2292D">
        <w:fldChar w:fldCharType="end"/>
      </w:r>
      <w:r w:rsidRPr="00B2292D">
        <w:t xml:space="preserve">. Additionally, eddy spinoff from the Loop Current occurs relatively frequently in the NWGOM and can persist for a year or more </w:t>
      </w:r>
      <w:r w:rsidRPr="00B2292D">
        <w:fldChar w:fldCharType="begin" w:fldLock="1"/>
      </w:r>
      <w:r w:rsidR="00916A6F">
        <w:instrText>ADDIN CSL_CITATION {"citationItems":[{"id":"ITEM-1","itemData":{"DOI":"10.1007/978-1-4020-6847-8_6","ISBN":"978-1-4020-6847-8","abstract":"In the northwestern Gulf of Mexico, 50–100 miles off the coasts of Texas and Lousiana, dozens of underwater features rise from the seafloor near the edge of the continental shelf to form a complex of reefs and banks. While the crests of most of these features lie more than 50 m deep, a small number of them are shallow enough for coral reefs and coral communities to have become established. Two of these features, the East and West Flower Garden Banks, reach within 18 m of the surface and contain well-developed coral reefs (Bright 1977). In addition, a handful of other features in this region, including Stetson, Bright, Geyer, McGrail and Sonnier Banks, contain a mix of coral reefs and coral communities (Rezak et al. 1985). This chapter summarizes information about these high latitude coral ecosystems, and proposes a revision to a habitat classification system to describe the biological communities of this region.","author":[{"dropping-particle":"","family":"Schmahl","given":"George P.","non-dropping-particle":"","parse-names":false,"suffix":""},{"dropping-particle":"","family":"Hickerson","given":"Emma L.","non-dropping-particle":"","parse-names":false,"suffix":""},{"dropping-particle":"","family":"Precht","given":"William F.","non-dropping-particle":"","parse-names":false,"suffix":""}],"container-title":"Coral reefs of the USA","editor":[{"dropping-particle":"","family":"Riegl","given":"B M","non-dropping-particle":"","parse-names":false,"suffix":""},{"dropping-particle":"","family":"Dodge","given":"R E","non-dropping-particle":"","parse-names":false,"suffix":""}],"id":"ITEM-1","issued":{"date-parts":[["2008"]]},"page":"221-261","publisher":"Springer","publisher-place":"Dordrecht","title":"Biology and ecology of coral reefs and coral communities in the Flower Garden Banks region, northwestern Gulf of Mexico","type":"chapter","volume":"1"},"uris":["http://www.mendeley.com/documents/?uuid=71badc78-7aa2-3d8a-a920-ea2f40ba25a5","http://www.mendeley.com/documents/?uuid=90038a69-27d6-4b02-8232-21e79b7a7575"]},{"id":"ITEM-2","itemData":{"DOI":"10.1029/161GM04","ISBN":"0065-8448","ISSN":"00917613","PMID":"406","abstract":"In addition to salinity and temperature, nutrient concentrations in surface waters are known to have a significant impact on distribution of carbonate-producing biota, but have never been quantitatively evaluated against different temperatures along a latitudinal transect. The western coast of the Gulf of California, Mexico, presents a natural laboratory for investigating the influence of oceanographic parameters such as salinity, temperature, and chlorophyll a, a proxy for nutrients, on the composition of a range of modern heterozoan and photozoan carbonate environments along a north-south latitudinal gradient spanning the entire warm-temperate realm (29degreesN-23degreesN). Chlorophyll a, measured in situ at half-hour resolution, is highly variable throughout the year due to short-term upwelling, and increases significantly from the southern to northern Gulf of California. Salinity, in contrast, fluctuates little and remains at an average of 35%. From south to north, carbonate production ranges from oligotrophic-mesotrophic, coral reefdominated shallow-water areas (minimum temperature 18.6 degreesC) through mesotrophic-eutrophic, red algal-dominated, inner-shelf carbonate production in the central gulf (minimum temperature 16 degreesC), and to molluscan-bryozoan, eutrophic inner- to outer-shelf environments (minimum temperature 13.7 degreesC). The Gulf of California data, supplemented with oceanographic and compositional information from a database compiled from a spectrum of modern carbonate systems worldwide, demonstrates the significance of nutrient control in the formation of heterozoan, photozoan, and transitional heterozoan-photozoan carbonate systems and serves as a basis for more accurately interpreting fossil carbonates.","author":[{"dropping-particle":"","family":"Oey","given":"LY","non-dropping-particle":"","parse-names":false,"suffix":""},{"dropping-particle":"","family":"Ezer","given":"T","non-dropping-particle":"","parse-names":false,"suffix":""},{"dropping-particle":"","family":"Lee","given":"HC","non-dropping-particle":"","parse-names":false,"suffix":""}],"container-title":"Circulation in the Gulf of Mexico: observations and models","editor":[{"dropping-particle":"","family":"Sturges","given":"W","non-dropping-particle":"","parse-names":false,"suffix":""},{"dropping-particle":"","family":"Lugo-Fernandez","given":"A","non-dropping-particle":"","parse-names":false,"suffix":""}],"id":"ITEM-2","issued":{"date-parts":[["2005"]]},"page":"31-56","publisher":"American Geophysical Union","publisher-place":"Washington DC","title":"Loop Current, rings and related circulation in the Gulf of Mexico: a review of numerical models and future challenges","type":"chapter","volume":"161"},"uris":["http://www.mendeley.com/documents/?uuid=66740b23-997c-4d05-8edf-3c7dd0a6acaf","http://www.mendeley.com/documents/?uuid=1322a2d8-c604-41a0-8f70-697b897afbd9"]}],"mendeley":{"formattedCitation":"(Oey et al., 2005; Schmahl et al., 2008)","plainTextFormattedCitation":"(Oey et al., 2005; Schmahl et al., 2008)","previouslyFormattedCitation":"(Oey et al., 2005; Schmahl et al., 2008)"},"properties":{"noteIndex":0},"schema":"https://github.com/citation-style-language/schema/raw/master/csl-citation.json"}</w:instrText>
      </w:r>
      <w:r w:rsidRPr="00B2292D">
        <w:fldChar w:fldCharType="separate"/>
      </w:r>
      <w:r w:rsidR="009E21B6" w:rsidRPr="009E21B6">
        <w:rPr>
          <w:noProof/>
        </w:rPr>
        <w:t>(Oey et al., 2005; Schmahl et al., 2008)</w:t>
      </w:r>
      <w:r w:rsidRPr="00B2292D">
        <w:fldChar w:fldCharType="end"/>
      </w:r>
      <w:r w:rsidRPr="00B2292D">
        <w:t xml:space="preserve">. As a result, the northwest NWGOM in particular remains a likely population source to downstream reefs due to its high coral cover and reproductive outputs, despite the low scleractinian species diversity </w:t>
      </w:r>
      <w:r w:rsidRPr="00B2292D">
        <w:fldChar w:fldCharType="begin" w:fldLock="1"/>
      </w:r>
      <w:r w:rsidR="00916A6F">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 IUCN, Gland, Switzerland","id":"ITEM-1","issued":{"date-parts":[["2014"]]},"page":"306","title":"Status and Trends of Caribbean Coral Reefs : 1970-2012","type":"article-journal"},"uris":["http://www.mendeley.com/documents/?uuid=1b758863-04ad-421c-9aa9-05a5553c5a75"]},{"id":"ITEM-2","itemData":{"abstract":"The East and West Flower Garden Banks contain the northernmost coral reefs in the continental United States and are part of a discontinuous arc of reefs and banks along the outer continental shelf in the northwestern Gulf of Mexico. They are located approximately 204 kilometers south of the Texas/Louisiana coast, and are managed by NOAA’s Office of National Marine Sanctuaries. These deep, remote reefs thrive in an unlikely area, near the physiological edge of conditions required by hermatypic corals. The coral reef caps are dominated by large boulder corals at over 50% coral cover and harbor relatively abundant populations of associated fish and invertebrates. Mesophotic coral reefs thrive at depths to 50 meters and display an extraordinary 80% coral cover. The latest data from a 20-year term-monitoring program of the Flower Garden Banks reflects a continued flourishing coral reef system, but warns of possible anthropogenic and natural stressors that may threaten the high level of health of these reefs. Recent long-term monitoring data from the Flower Garden Banks supports the stability and resilience of these coral reefs, while the coral community at Stetson Bank show decline. Anthropogenic and natural stressors including fishing, pollution, hurricanes, and bleaching have affected the health of the reef at Stetson Bank and pose a threat to the reefs of the Flower Garden Banks. Other coral reefs and coral communities in this region, such as McGrail Bank, harbor significant mesophotic coral reefs. In an era of global decline in coral reefs worldwide, the northern Gulf of Mexico may provide a refuge for coral reefs and communities in the Caribbean.","author":[{"dropping-particle":"","family":"Hickerson","given":"Emma L.","non-dropping-particle":"","parse-names":false,"suffix":""},{"dropping-particle":"","family":"Schmahl","given":"George P.","non-dropping-particle":"","parse-names":false,"suffix":""},{"dropping-particle":"","family":"Johnston","given":"Michelle A.","non-dropping-particle":"","parse-names":false,"suffix":""},{"dropping-particle":"","family":"Nuttall","given":"Marissa F.","non-dropping-particle":"","parse-names":false,"suffix":""},{"dropping-particle":"","family":"Embesi","given":"John A.","non-dropping-particle":"","parse-names":false,"suffix":""},{"dropping-particle":"","family":"Eckert","given":"Ryan J.","non-dropping-particle":"","parse-names":false,"suffix":""}],"container-title":"Proceedings of the Twelfth International Coral Reef Symposium","editor":[{"dropping-particle":"","family":"Yellowlees","given":"D","non-dropping-particle":"","parse-names":false,"suffix":""},{"dropping-particle":"","family":"Hughes","given":"Terence P","non-dropping-particle":"","parse-names":false,"suffix":""}],"id":"ITEM-2","issued":{"date-parts":[["2012"]]},"title":"Flower Garden Banks – A refuge in the Gulf of Mexico?","type":"chapter"},"uris":["http://www.mendeley.com/documents/?uuid=f79cf431-e9ca-4922-95c9-91ad66b85cae"]}],"mendeley":{"formattedCitation":"(Hickerson et al., 2012; Jackson et al., 2014)","plainTextFormattedCitation":"(Hickerson et al., 2012; Jackson et al., 2014)","previouslyFormattedCitation":"(Hickerson et al., 2012; Jackson et al., 2014)"},"properties":{"noteIndex":0},"schema":"https://github.com/citation-style-language/schema/raw/master/csl-citation.json"}</w:instrText>
      </w:r>
      <w:r w:rsidRPr="00B2292D">
        <w:fldChar w:fldCharType="separate"/>
      </w:r>
      <w:r w:rsidR="009E21B6" w:rsidRPr="009E21B6">
        <w:rPr>
          <w:noProof/>
        </w:rPr>
        <w:t>(Hickerson et al., 2012; Jackson et al., 2014)</w:t>
      </w:r>
      <w:r w:rsidRPr="00B2292D">
        <w:fldChar w:fldCharType="end"/>
      </w:r>
      <w:r w:rsidRPr="00B2292D">
        <w:t xml:space="preserve"> and remoteness from its high latitude position </w:t>
      </w:r>
      <w:r w:rsidRPr="00B2292D">
        <w:fldChar w:fldCharType="begin" w:fldLock="1"/>
      </w:r>
      <w:r w:rsidR="00916A6F">
        <w:instrText>ADDIN CSL_CITATION {"citationItems":[{"id":"ITEM-1","itemData":{"DOI":"10.1093/icb/30.1.23","ISBN":"1540-7063","ISSN":"15407063","abstract":"This paper summarizes the results of investigations of the ecology of reefs and banks in the northwestern Gulf of Mexico. Nearshore surface waters are turbid out to approximately the 10 m isobath. A turbid nepheloid layer up to 20 m in thickness exists beyond this depth. Seasonal temperature and salinity variability is high in nearshore waters. At the shelf edge, the temperature to 50 m depth remains above 19 degree C. The community structure and depths of these zones depend on and are modified by the regional current regime, depth of the bank crests, substrate characteristics, winter temperature minima, river influences, and the relative depth and thickness of the nepheloid layer. Nearshore communities are warm temperate in nature, though tropical organisms are occasionally abundant. Progressing offshore, the benthos becomes increasingly tropical.","author":[{"dropping-particle":"","family":"Rezak","given":"Richard","non-dropping-particle":"","parse-names":false,"suffix":""},{"dropping-particle":"","family":"Gittings","given":"Stephen R.","non-dropping-particle":"","parse-names":false,"suffix":""},{"dropping-particle":"","family":"Bright","given":"Thomas J.","non-dropping-particle":"","parse-names":false,"suffix":""}],"container-title":"American Zoologist","id":"ITEM-1","issued":{"date-parts":[["1990","2"]]},"page":"23-35","publisher":"Oxford University Press","title":"Biotic assemblages and ecological controls on reefs and banks of the northwest Gulf of Mexico","type":"article-journal","volume":"30"},"uris":["http://www.mendeley.com/documents/?uuid=9eb26370-b760-3847-a5c5-b3d9ad928d55","http://www.mendeley.com/documents/?uuid=d928ae5b-f659-457c-ac50-68bb247a512a"]}],"mendeley":{"formattedCitation":"(Rezak et al., 1990)","plainTextFormattedCitation":"(Rezak et al., 1990)","previouslyFormattedCitation":"(Rezak et al., 1990)"},"properties":{"noteIndex":0},"schema":"https://github.com/citation-style-language/schema/raw/master/csl-citation.json"}</w:instrText>
      </w:r>
      <w:r w:rsidRPr="00B2292D">
        <w:fldChar w:fldCharType="separate"/>
      </w:r>
      <w:r w:rsidR="009E21B6" w:rsidRPr="009E21B6">
        <w:rPr>
          <w:noProof/>
        </w:rPr>
        <w:t>(Rezak et al., 1990)</w:t>
      </w:r>
      <w:r w:rsidRPr="00B2292D">
        <w:fldChar w:fldCharType="end"/>
      </w:r>
      <w:r w:rsidRPr="00B2292D">
        <w:t xml:space="preserve">. </w:t>
      </w:r>
    </w:p>
    <w:p w14:paraId="1F614CB4" w14:textId="4D261B1D" w:rsidR="00B2292D" w:rsidRPr="00B2292D" w:rsidRDefault="00B2292D" w:rsidP="00B2292D">
      <w:pPr>
        <w:spacing w:line="480" w:lineRule="auto"/>
        <w:ind w:firstLine="720"/>
      </w:pPr>
      <w:r w:rsidRPr="00B2292D">
        <w:t>Models incorporating suitable depth zones and bottom substrates for MCEs</w:t>
      </w:r>
      <w:r>
        <w:t xml:space="preserve"> </w:t>
      </w:r>
      <w:r w:rsidRPr="00B2292D">
        <w:t>estimated 178,867 km</w:t>
      </w:r>
      <w:r w:rsidRPr="00B2292D">
        <w:rPr>
          <w:vertAlign w:val="superscript"/>
        </w:rPr>
        <w:t xml:space="preserve">2 </w:t>
      </w:r>
      <w:r w:rsidRPr="00B2292D">
        <w:t>of potential mesophotic habitat in the Gulf of Mexico, two orders of magnitude greater area than the predicted 3,892 km</w:t>
      </w:r>
      <w:r w:rsidRPr="00B2292D">
        <w:rPr>
          <w:vertAlign w:val="superscript"/>
        </w:rPr>
        <w:t>2</w:t>
      </w:r>
      <w:r w:rsidRPr="00B2292D">
        <w:t xml:space="preserve"> habitat in the Caribbean or 3,299 km</w:t>
      </w:r>
      <w:r w:rsidRPr="00B2292D">
        <w:rPr>
          <w:vertAlign w:val="superscript"/>
        </w:rPr>
        <w:t>2</w:t>
      </w:r>
      <w:r w:rsidRPr="00B2292D">
        <w:t xml:space="preserve"> area in the Hawaiian Islands </w:t>
      </w:r>
      <w:r w:rsidRPr="00B2292D">
        <w:fldChar w:fldCharType="begin" w:fldLock="1"/>
      </w:r>
      <w:r w:rsidR="00916A6F">
        <w:instrText>ADDIN CSL_CITATION {"citationItems":[{"id":"ITEM-1","itemData":{"DOI":"10.1007/s00338-010-0613-6","ISSN":"0722-4028","author":[{"dropping-particle":"","family":"Locker","given":"S D","non-dropping-particle":"","parse-names":false,"suffix":""},{"dropping-particle":"","family":"Armstrong","given":"R A","non-dropping-particle":"","parse-names":false,"suffix":""},{"dropping-particle":"","family":"Battista","given":"T A","non-dropping-particle":"","parse-names":false,"suffix":""},{"dropping-particle":"","family":"Rooney","given":"J J","non-dropping-particle":"","parse-names":false,"suffix":""},{"dropping-particle":"","family":"Sherman","given":"C","non-dropping-particle":"","parse-names":false,"suffix":""},{"dropping-particle":"","family":"Zawada","given":"D G","non-dropping-particle":"","parse-names":false,"suffix":""}],"container-title":"Coral Reefs","id":"ITEM-1","issued":{"date-parts":[["2010"]]},"page":"329-345","title":"Geomorphology of mesophotic coral ecosystems: current perspectives on morphology, distribution, and mapping strategies","type":"article-journal","volume":"29"},"uris":["http://www.mendeley.com/documents/?uuid=026b39bd-3beb-448f-92bc-369703f4a605","http://www.mendeley.com/documents/?uuid=f32f30ad-7310-44e5-ae4a-a235c19d3301"]}],"mendeley":{"formattedCitation":"(Locker et al., 2010)","plainTextFormattedCitation":"(Locker et al., 2010)","previouslyFormattedCitation":"(Locker et al., 2010)"},"properties":{"noteIndex":0},"schema":"https://github.com/citation-style-language/schema/raw/master/csl-citation.json"}</w:instrText>
      </w:r>
      <w:r w:rsidRPr="00B2292D">
        <w:fldChar w:fldCharType="separate"/>
      </w:r>
      <w:r w:rsidR="009E21B6" w:rsidRPr="009E21B6">
        <w:rPr>
          <w:noProof/>
        </w:rPr>
        <w:t>(Locker et al., 2010)</w:t>
      </w:r>
      <w:r w:rsidRPr="00B2292D">
        <w:fldChar w:fldCharType="end"/>
      </w:r>
      <w:r w:rsidRPr="00B2292D">
        <w:t xml:space="preserve">. This is logistically difficult to </w:t>
      </w:r>
      <w:proofErr w:type="spellStart"/>
      <w:r w:rsidRPr="00B2292D">
        <w:t>groundtruth</w:t>
      </w:r>
      <w:proofErr w:type="spellEnd"/>
      <w:r w:rsidRPr="00B2292D">
        <w:t>, requiring resource-intensive exploration and characterization of the entire GOM continental shelf margin.</w:t>
      </w:r>
      <w:r>
        <w:t xml:space="preserve"> </w:t>
      </w:r>
      <w:r w:rsidRPr="00B2292D">
        <w:t xml:space="preserve"> MCE habitat availability is also likely reduced somewhat by turbid coastal waters </w:t>
      </w:r>
      <w:r w:rsidRPr="00B2292D">
        <w:fldChar w:fldCharType="begin" w:fldLock="1"/>
      </w:r>
      <w:r w:rsidR="00916A6F">
        <w:instrText>ADDIN CSL_CITATION {"citationItems":[{"id":"ITEM-1","itemData":{"DOI":"10.1007/s00338-010-0613-6","ISSN":"0722-4028","author":[{"dropping-particle":"","family":"Locker","given":"S D","non-dropping-particle":"","parse-names":false,"suffix":""},{"dropping-particle":"","family":"Armstrong","given":"R A","non-dropping-particle":"","parse-names":false,"suffix":""},{"dropping-particle":"","family":"Battista","given":"T A","non-dropping-particle":"","parse-names":false,"suffix":""},{"dropping-particle":"","family":"Rooney","given":"J J","non-dropping-particle":"","parse-names":false,"suffix":""},{"dropping-particle":"","family":"Sherman","given":"C","non-dropping-particle":"","parse-names":false,"suffix":""},{"dropping-particle":"","family":"Zawada","given":"D G","non-dropping-particle":"","parse-names":false,"suffix":""}],"container-title":"Coral Reefs","id":"ITEM-1","issued":{"date-parts":[["2010"]]},"page":"329-345","title":"Geomorphology of mesophotic coral ecosystems: current perspectives on morphology, distribution, and mapping strategies","type":"article-journal","volume":"29"},"uris":["http://www.mendeley.com/documents/?uuid=f32f30ad-7310-44e5-ae4a-a235c19d3301","http://www.mendeley.com/documents/?uuid=026b39bd-3beb-448f-92bc-369703f4a605"]}],"mendeley":{"formattedCitation":"(Locker et al., 2010)","plainTextFormattedCitation":"(Locker et al., 2010)","previouslyFormattedCitation":"(Locker et al., 2010)"},"properties":{"noteIndex":0},"schema":"https://github.com/citation-style-language/schema/raw/master/csl-citation.json"}</w:instrText>
      </w:r>
      <w:r w:rsidRPr="00B2292D">
        <w:fldChar w:fldCharType="separate"/>
      </w:r>
      <w:r w:rsidR="009E21B6" w:rsidRPr="009E21B6">
        <w:rPr>
          <w:noProof/>
        </w:rPr>
        <w:t>(Locker et al., 2010)</w:t>
      </w:r>
      <w:r w:rsidRPr="00B2292D">
        <w:fldChar w:fldCharType="end"/>
      </w:r>
      <w:r w:rsidRPr="00B2292D">
        <w:t xml:space="preserve">, but is nonetheless predicted to have a high proportion of benthic habitat favoring scleractinian presence </w:t>
      </w:r>
      <w:r w:rsidRPr="00B2292D">
        <w:fldChar w:fldCharType="begin" w:fldLock="1"/>
      </w:r>
      <w:r w:rsidR="00916A6F">
        <w:instrText>ADDIN CSL_CITATION {"citationItems":[{"id":"ITEM-1","itemData":{"author":[{"dropping-particle":"","family":"Kinlan","given":"BP","non-dropping-particle":"","parse-names":false,"suffix":""},{"dropping-particle":"","family":"Poti","given":"M","non-dropping-particle":"","parse-names":false,"suffix":""},{"dropping-particle":"","family":"Etnoyer","given":"PJ","non-dropping-particle":"","parse-names":false,"suffix":""},{"dropping-particle":"","family":"Siceloff","given":"L","non-dropping-particle":"","parse-names":false,"suffix":""},{"dropping-particle":"","family":"Jenkins","given":"C","non-dropping-particle":"","parse-names":false,"suffix":""},{"dropping-particle":"","family":"Dorfman","given":"D","non-dropping-particle":"","parse-names":false,"suffix":""},{"dropping-particle":"","family":"Caldow","given":"C","non-dropping-particle":"","parse-names":false,"suffix":""}],"container-title":"NOAA National Ocean Service, National Centers for Coastal Ocean Science","id":"ITEM-1","issued":{"date-parts":[["2013"]]},"publisher-place":"NOAA NCCOS, Silver Spring, MD","title":"Digital data: predictive models of deep-sea coral habitat suitability in the U.S. Gulf of Mexico","type":"report"},"uris":["http://www.mendeley.com/documents/?uuid=c281c0eb-b4db-42c2-9a15-9efa1db5e93f","http://www.mendeley.com/documents/?uuid=ef38ba5c-c32c-4d67-9500-d49300538ede"]}],"mendeley":{"formattedCitation":"(Kinlan et al., 2013)","plainTextFormattedCitation":"(Kinlan et al., 2013)","previouslyFormattedCitation":"(Kinlan et al., 2013)"},"properties":{"noteIndex":0},"schema":"https://github.com/citation-style-language/schema/raw/master/csl-citation.json"}</w:instrText>
      </w:r>
      <w:r w:rsidRPr="00B2292D">
        <w:fldChar w:fldCharType="separate"/>
      </w:r>
      <w:r w:rsidR="009E21B6" w:rsidRPr="009E21B6">
        <w:rPr>
          <w:noProof/>
        </w:rPr>
        <w:t>(Kinlan et al., 2013)</w:t>
      </w:r>
      <w:r w:rsidRPr="00B2292D">
        <w:fldChar w:fldCharType="end"/>
      </w:r>
      <w:r w:rsidRPr="00B2292D">
        <w:t xml:space="preserve">. </w:t>
      </w:r>
    </w:p>
    <w:p w14:paraId="1B17293B" w14:textId="6AB56CB5" w:rsidR="00B2292D" w:rsidRDefault="00B2292D" w:rsidP="00B2292D">
      <w:pPr>
        <w:spacing w:line="480" w:lineRule="auto"/>
        <w:ind w:firstLine="720"/>
      </w:pPr>
      <w:r w:rsidRPr="00B2292D">
        <w:t xml:space="preserve">Approximately 150km off the coast of Galveston, Texas in the NWGOM, the FGBNMS includes West and East Banks (WFGB and EFGB, respectively). Residing on salt domes on the continental shelf, both banks are comprised of relatively shallow (17m) coral caps and surrounding mesophotic margin habitats to 50m </w:t>
      </w:r>
      <w:r w:rsidRPr="00B2292D">
        <w:fldChar w:fldCharType="begin" w:fldLock="1"/>
      </w:r>
      <w:r w:rsidR="00916A6F">
        <w:instrText>ADDIN CSL_CITATION {"citationItems":[{"id":"ITEM-1","itemData":{"abstract":"This report is the culmination of three years of fish and seafloor (benthic) invertebrate community observations on the East and West Flower Garden Banks. It provides baseline information on key biological communities, and can be utilized to address resource management priorities in Flower Garden Banks National Marine Sanctuary (FGBNMS). The benthic and fish community surveys were designed and implemented by a team of multi-disciplinary scientists using three complementary techniques: diver surveys, using recreational and technical scuba techniques, quantified benthic and fish communities on the coral reef at depths between 18-45 m/59-150 ft; remotely operated vehicles (ROV) conducted video surveys at depths greater than 46 m/150 ft; and fishery acoustics (sonar) surveyed fish in the water column across all habitat types and depths. FGBNMS is one of the least impacted, thriving coral reef ecosystems in the western Atlantic and Caribbean region. It does, however, face numerous pressures that should be recognized and responded to through informed management actions. In April of 2012, NOAA published an updated management plan for the sanctuary, representing over five years of data analysis and public participation to ensure a sound strategy for conserving and protecting sanctuary resources for the future. During the management plan review process, input on potential resource protection and management issues was collected and summarized. This process identified direct and indirect impacts of fishing activities as a priority issue for management attention. Hook and line fishing (both commercial and recreational) has always been allowed within the sanctuary. However, to better understand this and other management issues, enhanced biogeographic data are needed to determine the most appropriate management actions needed to fulfill the sanctuary goals and objectives. The sanctuary Management Plan proposes a research strategy that includes characterizing FGBNMS to obtain comprehensive baseline information on fish and benthic communities prior to any management action. A second component of the strategy includes utilizing a fully-protected research area to compare to areas where fishing and other activities occur. The process of designing the research area will build upon prior successful efforts within other sanctuaries, such as Tortugas Ecological Reserve in Florida Keys National Marine Sanctuary and Gray's Reef National Marine Sanctuary, as well as the informat…","author":[{"dropping-particle":"","family":"Clark","given":"Randy","non-dropping-particle":"","parse-names":false,"suffix":""},{"dropping-particle":"","family":"Kracker","given":"Laura M","non-dropping-particle":"","parse-names":false,"suffix":""},{"dropping-particle":"","family":"Taylor","given":"J Christopher","non-dropping-particle":"","parse-names":false,"suffix":""},{"dropping-particle":"","family":"Buckel","given":"Christine A.","non-dropping-particle":"","parse-names":false,"suffix":""}],"container-title":"NOAA Technical Memorandum NOS NCCOS","id":"ITEM-1","issued":{"date-parts":[["2014"]]},"page":"317","publisher-place":"Silver Spring, Maryland","title":"Fish and Benthic Communities of the Flower Garden Banks National Marine Sanctuary: Science to Support Sanctuary Management","type":"article-journal","volume":"179"},"uris":["http://www.mendeley.com/documents/?uuid=483ac316-3cac-41b7-aa95-17b8fc3b4fa1"]},{"id":"ITEM-2","itemData":{"abstract":"The East and West Flower Garden Banks contain the northernmost coral reefs in the continental United States and are part of a discontinuous arc of reefs and banks along the outer continental shelf in the northwestern Gulf of Mexico. They are located approximately 204 kilometers south of the Texas/Louisiana coast, and are managed by NOAA’s Office of National Marine Sanctuaries. These deep, remote reefs thrive in an unlikely area, near the physiological edge of conditions required by hermatypic corals. The coral reef caps are dominated by large boulder corals at over 50% coral cover and harbor relatively abundant populations of associated fish and invertebrates. Mesophotic coral reefs thrive at depths to 50 meters and display an extraordinary 80% coral cover. The latest data from a 20-year term-monitoring program of the Flower Garden Banks reflects a continued flourishing coral reef system, but warns of possible anthropogenic and natural stressors that may threaten the high level of health of these reefs. Recent long-term monitoring data from the Flower Garden Banks supports the stability and resilience of these coral reefs, while the coral community at Stetson Bank show decline. Anthropogenic and natural stressors including fishing, pollution, hurricanes, and bleaching have affected the health of the reef at Stetson Bank and pose a threat to the reefs of the Flower Garden Banks. Other coral reefs and coral communities in this region, such as McGrail Bank, harbor significant mesophotic coral reefs. In an era of global decline in coral reefs worldwide, the northern Gulf of Mexico may provide a refuge for coral reefs and communities in the Caribbean.","author":[{"dropping-particle":"","family":"Hickerson","given":"Emma L.","non-dropping-particle":"","parse-names":false,"suffix":""},{"dropping-particle":"","family":"Schmahl","given":"George P.","non-dropping-particle":"","parse-names":false,"suffix":""},{"dropping-particle":"","family":"Johnston","given":"Michelle A.","non-dropping-particle":"","parse-names":false,"suffix":""},{"dropping-particle":"","family":"Nuttall","given":"Marissa F.","non-dropping-particle":"","parse-names":false,"suffix":""},{"dropping-particle":"","family":"Embesi","given":"John A.","non-dropping-particle":"","parse-names":false,"suffix":""},{"dropping-particle":"","family":"Eckert","given":"Ryan J.","non-dropping-particle":"","parse-names":false,"suffix":""}],"container-title":"Proceedings of the Twelfth International Coral Reef Symposium","editor":[{"dropping-particle":"","family":"Yellowlees","given":"D","non-dropping-particle":"","parse-names":false,"suffix":""},{"dropping-particle":"","family":"Hughes","given":"Terence P","non-dropping-particle":"","parse-names":false,"suffix":""}],"id":"ITEM-2","issued":{"date-parts":[["2012"]]},"title":"Flower Garden Banks – A refuge in the Gulf of Mexico?","type":"chapter"},"uris":["http://www.mendeley.com/documents/?uuid=f79cf431-e9ca-4922-95c9-91ad66b85cae"]}],"mendeley":{"formattedCitation":"(Clark et al., 2014; Hickerson et al., 2012)","plainTextFormattedCitation":"(Clark et al., 2014; Hickerson et al., 2012)","previouslyFormattedCitation":"(Clark et al., 2014; Hickerson et al., 2012)"},"properties":{"noteIndex":0},"schema":"https://github.com/citation-style-language/schema/raw/master/csl-citation.json"}</w:instrText>
      </w:r>
      <w:r w:rsidRPr="00B2292D">
        <w:fldChar w:fldCharType="separate"/>
      </w:r>
      <w:r w:rsidR="009E21B6" w:rsidRPr="009E21B6">
        <w:rPr>
          <w:noProof/>
        </w:rPr>
        <w:t>(Clark et al., 2014; Hickerson et al., 2012)</w:t>
      </w:r>
      <w:r w:rsidRPr="00B2292D">
        <w:fldChar w:fldCharType="end"/>
      </w:r>
      <w:r w:rsidRPr="00B2292D">
        <w:t xml:space="preserve">. East of the FGBNMS, additional banks along the shelf margin provide habitat for mesophotic-only reefs at Bright (BRT) and McGrail (MCG) Banks, both of which are Coral Habitat Areas of Particular Concern (CHAPCs). </w:t>
      </w:r>
    </w:p>
    <w:p w14:paraId="32A5E33E" w14:textId="5DCEB90B" w:rsidR="009E21B6" w:rsidRDefault="009E21B6" w:rsidP="009E21B6">
      <w:pPr>
        <w:spacing w:line="480" w:lineRule="auto"/>
      </w:pPr>
    </w:p>
    <w:p w14:paraId="5E9DD1FB" w14:textId="0DF4F040" w:rsidR="009E21B6" w:rsidRDefault="009E21B6" w:rsidP="009E21B6">
      <w:pPr>
        <w:spacing w:line="480" w:lineRule="auto"/>
        <w:rPr>
          <w:b/>
          <w:bCs/>
        </w:rPr>
      </w:pPr>
      <w:r>
        <w:rPr>
          <w:b/>
          <w:bCs/>
        </w:rPr>
        <w:t>Methods</w:t>
      </w:r>
    </w:p>
    <w:p w14:paraId="08B186A5" w14:textId="0127FEE5" w:rsidR="009E21B6" w:rsidRPr="009E21B6" w:rsidRDefault="009E21B6" w:rsidP="009E21B6">
      <w:pPr>
        <w:spacing w:line="480" w:lineRule="auto"/>
        <w:rPr>
          <w:i/>
          <w:iCs/>
        </w:rPr>
      </w:pPr>
      <w:r w:rsidRPr="009E21B6">
        <w:rPr>
          <w:i/>
          <w:iCs/>
        </w:rPr>
        <w:lastRenderedPageBreak/>
        <w:t>Site selection and survey methods</w:t>
      </w:r>
    </w:p>
    <w:p w14:paraId="6E14FAB5" w14:textId="77777777" w:rsidR="009E21B6" w:rsidRDefault="009E21B6" w:rsidP="00B2292D">
      <w:pPr>
        <w:spacing w:line="480" w:lineRule="auto"/>
      </w:pPr>
    </w:p>
    <w:p w14:paraId="466D2FA5" w14:textId="77777777" w:rsidR="009E21B6" w:rsidRDefault="009E21B6" w:rsidP="00B2292D">
      <w:pPr>
        <w:spacing w:line="480" w:lineRule="auto"/>
        <w:rPr>
          <w:i/>
          <w:iCs/>
        </w:rPr>
      </w:pPr>
      <w:r>
        <w:rPr>
          <w:i/>
          <w:iCs/>
        </w:rPr>
        <w:t>Benthic community composition and statistical analyses</w:t>
      </w:r>
    </w:p>
    <w:p w14:paraId="7CE40A24" w14:textId="03BC68A2" w:rsidR="00B919C4" w:rsidRDefault="006E56E0" w:rsidP="00B2292D">
      <w:pPr>
        <w:spacing w:line="480" w:lineRule="auto"/>
      </w:pPr>
      <w:r>
        <w:tab/>
      </w:r>
      <w:r w:rsidR="00014EF8">
        <w:t xml:space="preserve">Analyses of benthic communities in the NW GOM for 2014 and 2015 research expeditions followed the methods outlined in Voss </w:t>
      </w:r>
      <w:r w:rsidR="00014EF8" w:rsidRPr="00014EF8">
        <w:rPr>
          <w:i/>
          <w:iCs/>
        </w:rPr>
        <w:t>et al.</w:t>
      </w:r>
      <w:r w:rsidR="00014EF8">
        <w:t xml:space="preserve"> </w:t>
      </w:r>
      <w:r w:rsidR="00014EF8">
        <w:fldChar w:fldCharType="begin" w:fldLock="1"/>
      </w:r>
      <w:r w:rsidR="00916A6F">
        <w:instrText>ADDIN CSL_CITATION {"citationItems":[{"id":"ITEM-1","itemData":{"author":[{"dropping-particle":"","family":"Voss","given":"Joshua D.","non-dropping-particle":"","parse-names":false,"suffix":""},{"dropping-particle":"","family":"Williams","given":"Maureen A.","non-dropping-particle":"","parse-names":false,"suffix":""},{"dropping-particle":"","family":"Reed","given":"John K.","non-dropping-particle":"","parse-names":false,"suffix":""},{"dropping-particle":"","family":"Clark","given":"Randy","non-dropping-particle":"","parse-names":false,"suffix":""}],"container-title":"Fish and benthic communities of the Flower Garden Banks National Marine Sanctuary: science to support sanctuary management","editor":[{"dropping-particle":"","family":"Clark","given":"Randy","non-dropping-particle":"","parse-names":false,"suffix":""},{"dropping-particle":"","family":"Taylor","given":"J Christopher","non-dropping-particle":"","parse-names":false,"suffix":""},{"dropping-particle":"","family":"Buckel","given":"Christine A","non-dropping-particle":"","parse-names":false,"suffix":""},{"dropping-particle":"","family":"Kracker","given":"Laura M","non-dropping-particle":"","parse-names":false,"suffix":""}],"id":"ITEM-1","issued":{"date-parts":[["2014"]]},"page":"201-260","publisher":"NOAA Technical Memorandum NOS NCCOS 179","publisher-place":"Silver Spring, MD","title":"Benthic and fish communities in the mid and lower mesphotic zone of the sanctuary","type":"chapter"},"uris":["http://www.mendeley.com/documents/?uuid=2d5bc590-6b8e-4d38-9984-77ba83e351a9","http://www.mendeley.com/documents/?uuid=58868d6d-e87c-41e0-a3bf-b66f6dfcce86"]}],"mendeley":{"formattedCitation":"(Voss et al., 2014)","manualFormatting":"(2014)","plainTextFormattedCitation":"(Voss et al., 2014)","previouslyFormattedCitation":"(Voss et al., 2014)"},"properties":{"noteIndex":0},"schema":"https://github.com/citation-style-language/schema/raw/master/csl-citation.json"}</w:instrText>
      </w:r>
      <w:r w:rsidR="00014EF8">
        <w:fldChar w:fldCharType="separate"/>
      </w:r>
      <w:r w:rsidR="00014EF8" w:rsidRPr="00014EF8">
        <w:rPr>
          <w:noProof/>
        </w:rPr>
        <w:t>(2014)</w:t>
      </w:r>
      <w:r w:rsidR="00014EF8">
        <w:fldChar w:fldCharType="end"/>
      </w:r>
      <w:r w:rsidR="00014EF8">
        <w:t xml:space="preserve"> to allow comparability among 2010–2012 and 2014–2015 datasets. </w:t>
      </w:r>
      <w:r>
        <w:t>Transect photos were linked to georeferenced ROV dive tracks in an Access database. Data collection for percent cover and coral density were conducted in Coral Point Count with Excel Extensions v</w:t>
      </w:r>
      <w:r w:rsidR="008768C8">
        <w:t xml:space="preserve">4.1 </w:t>
      </w:r>
      <w:r w:rsidR="008768C8">
        <w:fldChar w:fldCharType="begin" w:fldLock="1"/>
      </w:r>
      <w:r w:rsidR="00916A6F">
        <w:instrText>ADDIN CSL_CITATION {"citationItems":[{"id":"ITEM-1","itemData":{"DOI":"10.1016/j.cageo.2005.11.009","ISBN":"0098-3004","ISSN":"00983004","abstract":"Photographic and video methods are frequently used to increase the efficiency of coral reef monitoring efforts. The random point count method is commonly used on still images or frame-grabbed video to estimate the community statistics of benthos. A matrix of randomly distributed points is overlaid on an image, and the species or substrate-type lying beneath each point is visually identified. Coral Point Count with Excel extensions (CPCe) is a standalone Visual Basic program which automates, facilitates, and speeds the random point count analysis process. CPCe includes automatic frame-image sequencing, single-click species/substrate labeling, auto-advancement of data point focus, zoom in/out, zoom hold, and specification of random point number, distribution type, and frame border location. Customization options include user-specified coral/substrate codes and data point shape, size, and color. CPCe can also perform image calibration and planar area and length calculation of benthic features. The ability to automatically generate analysis spreadsheets in Microsoft Excel based upon the supplied species/substrate codes is a significant feature. Data from individual frames can be combined to produce both inter- and intra-site comparisons. Spreadsheet contents include header information, statistical parameters of each species/substrate type (relative abundance, mean, standard deviation, standard error) and the calculation of the Shannon-Weaver diversity index for each species. Additional information can be found at http://www.nova.edu/ocean/cpce/. © 2005 Elsevier Ltd. All rights reserved.","author":[{"dropping-particle":"","family":"Kohler","given":"Kevin E.","non-dropping-particle":"","parse-names":false,"suffix":""},{"dropping-particle":"","family":"Gill","given":"Shaun M.","non-dropping-particle":"","parse-names":false,"suffix":""}],"container-title":"Computers and Geosciences","id":"ITEM-1","issue":"9","issued":{"date-parts":[["2006"]]},"page":"1259-1269","title":"Coral Point Count with Excel extensions (CPCe): A Visual Basic program for the determination of coral and substrate coverage using random point count methodology","type":"article-journal","volume":"32"},"uris":["http://www.mendeley.com/documents/?uuid=8fe8c4b7-13e7-4200-8e63-09d244d85250"]}],"mendeley":{"formattedCitation":"(Kohler and Gill, 2006)","manualFormatting":"(CPCe; Kohler and Gill, 2006)","plainTextFormattedCitation":"(Kohler and Gill, 2006)","previouslyFormattedCitation":"(Kohler and Gill, 2006)"},"properties":{"noteIndex":0},"schema":"https://github.com/citation-style-language/schema/raw/master/csl-citation.json"}</w:instrText>
      </w:r>
      <w:r w:rsidR="008768C8">
        <w:fldChar w:fldCharType="separate"/>
      </w:r>
      <w:r w:rsidR="008768C8" w:rsidRPr="008768C8">
        <w:rPr>
          <w:noProof/>
        </w:rPr>
        <w:t>(</w:t>
      </w:r>
      <w:r w:rsidR="008768C8">
        <w:rPr>
          <w:noProof/>
        </w:rPr>
        <w:t xml:space="preserve">CPCe; </w:t>
      </w:r>
      <w:r w:rsidR="008768C8" w:rsidRPr="008768C8">
        <w:rPr>
          <w:noProof/>
        </w:rPr>
        <w:t>Kohler and Gill, 2006)</w:t>
      </w:r>
      <w:r w:rsidR="008768C8">
        <w:fldChar w:fldCharType="end"/>
      </w:r>
      <w:r w:rsidR="008768C8">
        <w:t xml:space="preserve">. Photos were first scaled using </w:t>
      </w:r>
      <w:r w:rsidR="008768C8">
        <w:rPr>
          <w:i/>
          <w:iCs/>
        </w:rPr>
        <w:t>in situ</w:t>
      </w:r>
      <w:r w:rsidR="008768C8">
        <w:t xml:space="preserve"> </w:t>
      </w:r>
      <w:ins w:id="0" w:author="Ryan Eckert" w:date="2020-03-20T20:45:00Z">
        <w:r w:rsidR="00CB3C39">
          <w:t xml:space="preserve">scaled, parallel </w:t>
        </w:r>
      </w:ins>
      <w:r w:rsidR="008768C8">
        <w:t xml:space="preserve">laser points in </w:t>
      </w:r>
      <w:proofErr w:type="spellStart"/>
      <w:r w:rsidR="008768C8">
        <w:t>CPCe</w:t>
      </w:r>
      <w:proofErr w:type="spellEnd"/>
      <w:r w:rsidR="008768C8">
        <w:t xml:space="preserve"> to generate image areas. Photos missing scaling laser points, or with significant reductions in image quality (</w:t>
      </w:r>
      <w:r w:rsidR="008768C8">
        <w:rPr>
          <w:i/>
          <w:iCs/>
        </w:rPr>
        <w:t>e.g.</w:t>
      </w:r>
      <w:r w:rsidR="008768C8">
        <w:t xml:space="preserve"> incorrect altitude, blurriness, suspended sediment from ROV thrusters) were removed from subsequent analyses. </w:t>
      </w:r>
      <w:r w:rsidR="007719A8">
        <w:t xml:space="preserve">Transects served as statistical replicates for both datasets. </w:t>
      </w:r>
      <w:r w:rsidR="008768C8">
        <w:t>For percent cover, 50 points were randomly distributed over each photo</w:t>
      </w:r>
      <w:r w:rsidR="00552A2D">
        <w:t xml:space="preserve"> and the benthic type under each point was identified. If no biota were present under a particular point, the benthos was characterized as soft or hard bottom. Biota were identified to the lowest taxonomic level possible, given the image quality. Scleractinian corals were identified to species, cnidarians in the Class </w:t>
      </w:r>
      <w:proofErr w:type="spellStart"/>
      <w:r w:rsidR="00552A2D">
        <w:t>Alcyonacea</w:t>
      </w:r>
      <w:proofErr w:type="spellEnd"/>
      <w:r w:rsidR="00552A2D">
        <w:t xml:space="preserve"> and Order </w:t>
      </w:r>
      <w:proofErr w:type="spellStart"/>
      <w:r w:rsidR="00552A2D">
        <w:t>Antipatharia</w:t>
      </w:r>
      <w:proofErr w:type="spellEnd"/>
      <w:r w:rsidR="00552A2D">
        <w:t xml:space="preserve"> were identified to family level, sponges were identified to Class, and algae to Phylum. All other categories were categorized into bacterial mat, Chordata, echinoderm, hydroid, Mollusca, and </w:t>
      </w:r>
      <w:proofErr w:type="spellStart"/>
      <w:r w:rsidR="00552A2D">
        <w:t>Tunicata</w:t>
      </w:r>
      <w:proofErr w:type="spellEnd"/>
      <w:r w:rsidR="00552A2D">
        <w:t xml:space="preserve"> groups. Dead coral was marked as different from hard bottom substrate, and a miscellaneous category was used for unidentifiable biota. Points that could not be identified at all, such as those in shadows or sediment plumes, were labeled as “tape wand shadow” and were removed from statistical analyses. The number of points corresponding to each benthic type were then summed across all photos per transect and divided by the total </w:t>
      </w:r>
      <w:r w:rsidR="00552A2D">
        <w:lastRenderedPageBreak/>
        <w:t>number of points to generate percent cover.</w:t>
      </w:r>
      <w:r w:rsidR="007719A8">
        <w:t xml:space="preserve"> </w:t>
      </w:r>
      <w:r w:rsidR="00552A2D">
        <w:t xml:space="preserve">For species density, all individuals of coral species (including scleractinians, </w:t>
      </w:r>
      <w:r w:rsidR="007719A8">
        <w:t xml:space="preserve">soft corals, and black corals) were identified and counted per photo. Coral density was then calculated as the number of individuals </w:t>
      </w:r>
      <w:del w:id="1" w:author="Ryan Eckert" w:date="2020-03-20T21:05:00Z">
        <w:r w:rsidR="007719A8" w:rsidDel="00916A6F">
          <w:delText xml:space="preserve">per species </w:delText>
        </w:r>
      </w:del>
      <w:r w:rsidR="007719A8">
        <w:t>m</w:t>
      </w:r>
      <w:r w:rsidR="007719A8">
        <w:rPr>
          <w:vertAlign w:val="superscript"/>
        </w:rPr>
        <w:t>-2</w:t>
      </w:r>
      <w:r w:rsidR="007719A8">
        <w:t xml:space="preserve"> </w:t>
      </w:r>
      <w:ins w:id="2" w:author="Ryan Eckert" w:date="2020-03-20T21:05:00Z">
        <w:r w:rsidR="00916A6F">
          <w:t>fo</w:t>
        </w:r>
      </w:ins>
      <w:ins w:id="3" w:author="Ryan Eckert" w:date="2020-03-20T21:06:00Z">
        <w:r w:rsidR="00916A6F">
          <w:t xml:space="preserve">r each species </w:t>
        </w:r>
      </w:ins>
      <w:r w:rsidR="007719A8">
        <w:t>across the combined area of all photos in a transect. Both datasets were subjected to QAQC procedures to ensure correct identification of species</w:t>
      </w:r>
      <w:r w:rsidR="00014EF8">
        <w:t>, to verify consistency between 2010–2012 and 2014–2015 datasets,</w:t>
      </w:r>
      <w:r w:rsidR="007719A8">
        <w:t xml:space="preserve"> and </w:t>
      </w:r>
      <w:r w:rsidR="00014EF8">
        <w:t>to validate</w:t>
      </w:r>
      <w:r w:rsidR="007719A8">
        <w:t xml:space="preserve"> calculation</w:t>
      </w:r>
      <w:r w:rsidR="00014EF8">
        <w:t>s</w:t>
      </w:r>
      <w:r w:rsidR="007719A8">
        <w:t xml:space="preserve"> of percent cover and coral density metrics.</w:t>
      </w:r>
      <w:r w:rsidR="00014EF8">
        <w:t xml:space="preserve"> Both datasets were combined into a single dataset for statistical analyses.</w:t>
      </w:r>
    </w:p>
    <w:p w14:paraId="10281894" w14:textId="5A06F1B4" w:rsidR="00014EF8" w:rsidRDefault="00014EF8" w:rsidP="00B2292D">
      <w:pPr>
        <w:spacing w:line="480" w:lineRule="auto"/>
        <w:rPr>
          <w:ins w:id="4" w:author="Ryan Eckert" w:date="2020-03-20T21:20:00Z"/>
        </w:rPr>
      </w:pPr>
      <w:r>
        <w:tab/>
        <w:t>All statistical analyses were conducted in</w:t>
      </w:r>
      <w:ins w:id="5" w:author="Ryan Eckert" w:date="2020-03-20T20:46:00Z">
        <w:r w:rsidR="00CB3C39">
          <w:t xml:space="preserve"> the R statistical environment and</w:t>
        </w:r>
      </w:ins>
      <w:r>
        <w:t xml:space="preserve"> Primer v7 </w:t>
      </w:r>
      <w:r w:rsidR="004108DC">
        <w:t xml:space="preserve">and </w:t>
      </w:r>
      <w:r>
        <w:fldChar w:fldCharType="begin" w:fldLock="1"/>
      </w:r>
      <w:r w:rsidR="00916A6F">
        <w:instrText>ADDIN CSL_CITATION {"citationItems":[{"id":"ITEM-1","itemData":{"author":[{"dropping-particle":"","family":"Clarke","given":"K R","non-dropping-particle":"","parse-names":false,"suffix":""},{"dropping-particle":"","family":"Gorley","given":"R N","non-dropping-particle":"","parse-names":false,"suffix":""}],"id":"ITEM-1","issued":{"date-parts":[["2015"]]},"number-of-pages":"296","publisher":"PRIMER-E","publisher-place":"Plymouth, United Kingdom","title":"PRIMER v7: user manual/tutorial","type":"book"},"uris":["http://www.mendeley.com/documents/?uuid=109b69f9-8812-49e7-9a56-1adfa90c43ce"]},{"id":"ITEM-2","itemData":{"author":[{"dropping-particle":"","family":"Clarke","given":"KR","non-dropping-particle":"","parse-names":false,"suffix":""},{"dropping-particle":"","family":"Gorley","given":"RN","non-dropping-particle":"","parse-names":false,"suffix":""},{"dropping-particle":"","family":"Sommerfield","given":"PJ","non-dropping-particle":"","parse-names":false,"suffix":""},{"dropping-particle":"","family":"Warwick","given":"RM","non-dropping-particle":"","parse-names":false,"suffix":""}],"edition":"3rd","id":"ITEM-2","issued":{"date-parts":[["2008"]]},"publisher":"PRIMER-E Ltd.","publisher-place":"Plymouth, United Kingdom","title":"Change in marine communities: an approach to statistical analysis and interpretation","type":"book"},"uris":["http://www.mendeley.com/documents/?uuid=dee53029-f862-425c-82cf-f5bde2d49631"]},{"id":"ITEM-3","itemData":{"URL":"https://www.r-project.org/","accessed":{"date-parts":[["2019","1","1"]]},"author":[{"dropping-particle":"","family":"R Core Team","given":"","non-dropping-particle":"","parse-names":false,"suffix":""}],"id":"ITEM-3","issued":{"date-parts":[["2019"]]},"publisher-place":"Vienna, Austria","title":"R: A language and environment for statistical computing","type":"webpage"},"uris":["http://www.mendeley.com/documents/?uuid=8354a869-80f8-43d1-862d-1bc9f401702e"]}],"mendeley":{"formattedCitation":"(Clarke et al., 2008; Clarke and Gorley, 2015; R Core Team, 2019)","plainTextFormattedCitation":"(Clarke et al., 2008; Clarke and Gorley, 2015; R Core Team, 2019)","previouslyFormattedCitation":"(Clarke et al., 2008; Clarke and Gorley, 2015; R Core Team, 2019)"},"properties":{"noteIndex":0},"schema":"https://github.com/citation-style-language/schema/raw/master/csl-citation.json"}</w:instrText>
      </w:r>
      <w:r>
        <w:fldChar w:fldCharType="separate"/>
      </w:r>
      <w:r w:rsidR="00916A6F" w:rsidRPr="00916A6F">
        <w:rPr>
          <w:noProof/>
        </w:rPr>
        <w:t>(Clarke et al., 2008; Clarke and Gorley, 2015; R Core Team, 2019)</w:t>
      </w:r>
      <w:r>
        <w:fldChar w:fldCharType="end"/>
      </w:r>
      <w:r>
        <w:t xml:space="preserve">. Due to violations of normality assumptions that could not be corrected with data transformation, nonparametric </w:t>
      </w:r>
      <w:r w:rsidR="00110CD8">
        <w:t>tests were used for both percent cover and coral density datasets</w:t>
      </w:r>
      <w:r>
        <w:t>.</w:t>
      </w:r>
      <w:r w:rsidR="00110CD8">
        <w:t xml:space="preserve"> For percent cover, duplicate analyses were run on major taxa (Phylum level and general benthic type) and minor taxa (lowest taxonomic identification). </w:t>
      </w:r>
      <w:moveToRangeStart w:id="6" w:author="Ryan Eckert" w:date="2020-03-20T21:15:00Z" w:name="move35631375"/>
      <w:moveTo w:id="7" w:author="Ryan Eckert" w:date="2020-03-20T21:15:00Z">
        <w:r w:rsidR="00916A6F">
          <w:t xml:space="preserve">For </w:t>
        </w:r>
        <w:commentRangeStart w:id="8"/>
        <w:r w:rsidR="00916A6F">
          <w:t>coral density</w:t>
        </w:r>
      </w:moveTo>
      <w:commentRangeEnd w:id="8"/>
      <w:r w:rsidR="008D6A02">
        <w:rPr>
          <w:rStyle w:val="CommentReference"/>
        </w:rPr>
        <w:commentReference w:id="8"/>
      </w:r>
      <w:moveTo w:id="9" w:author="Ryan Eckert" w:date="2020-03-20T21:15:00Z">
        <w:r w:rsidR="00916A6F">
          <w:t xml:space="preserve">, the dataset containing minor taxa were used for all statistical analyses. </w:t>
        </w:r>
      </w:moveTo>
      <w:moveToRangeEnd w:id="6"/>
      <w:r w:rsidR="00110CD8">
        <w:t>Data were first standardized across transects, and square-</w:t>
      </w:r>
      <w:proofErr w:type="spellStart"/>
      <w:r w:rsidR="00110CD8">
        <w:t>root</w:t>
      </w:r>
      <w:proofErr w:type="spellEnd"/>
      <w:r w:rsidR="00110CD8">
        <w:t xml:space="preserve"> transformed to reduce influence of zero values found in many community datasets. </w:t>
      </w:r>
      <w:del w:id="10" w:author="Ryan Eckert" w:date="2020-03-20T21:28:00Z">
        <w:r w:rsidR="00110CD8" w:rsidDel="0039211B">
          <w:delText xml:space="preserve">A </w:delText>
        </w:r>
      </w:del>
      <w:del w:id="11" w:author="Ryan Eckert" w:date="2020-03-20T21:17:00Z">
        <w:r w:rsidR="00110CD8" w:rsidDel="008D6A02">
          <w:delText xml:space="preserve">resemblance </w:delText>
        </w:r>
      </w:del>
      <w:del w:id="12" w:author="Ryan Eckert" w:date="2020-03-20T21:28:00Z">
        <w:r w:rsidR="00110CD8" w:rsidDel="0039211B">
          <w:delText>matrix</w:delText>
        </w:r>
      </w:del>
      <w:ins w:id="13" w:author="Ryan Eckert" w:date="2020-03-20T21:28:00Z">
        <w:r w:rsidR="0039211B">
          <w:t>Distance matrices</w:t>
        </w:r>
      </w:ins>
      <w:r w:rsidR="00110CD8">
        <w:t xml:space="preserve"> </w:t>
      </w:r>
      <w:ins w:id="14" w:author="Ryan Eckert" w:date="2020-03-20T21:29:00Z">
        <w:r w:rsidR="0039211B">
          <w:t>w</w:t>
        </w:r>
      </w:ins>
      <w:del w:id="15" w:author="Ryan Eckert" w:date="2020-03-20T21:28:00Z">
        <w:r w:rsidR="00110CD8" w:rsidDel="0039211B">
          <w:delText>w</w:delText>
        </w:r>
      </w:del>
      <w:ins w:id="16" w:author="Ryan Eckert" w:date="2020-03-20T21:28:00Z">
        <w:r w:rsidR="0039211B">
          <w:t>ere</w:t>
        </w:r>
      </w:ins>
      <w:del w:id="17" w:author="Ryan Eckert" w:date="2020-03-20T21:28:00Z">
        <w:r w:rsidR="00110CD8" w:rsidDel="0039211B">
          <w:delText>as</w:delText>
        </w:r>
      </w:del>
      <w:r w:rsidR="00110CD8">
        <w:t xml:space="preserve"> created for transects using Bray-Curtis </w:t>
      </w:r>
      <w:ins w:id="18" w:author="Ryan Eckert" w:date="2020-03-20T20:47:00Z">
        <w:r w:rsidR="00CB3C39">
          <w:t>dis</w:t>
        </w:r>
      </w:ins>
      <w:r w:rsidR="00110CD8">
        <w:t xml:space="preserve">similarity for </w:t>
      </w:r>
      <w:ins w:id="19" w:author="Ryan Eckert" w:date="2020-03-20T21:32:00Z">
        <w:r w:rsidR="0039211B">
          <w:t xml:space="preserve">subsequent </w:t>
        </w:r>
      </w:ins>
      <w:r w:rsidR="00110CD8">
        <w:t>statistical and ordination analyse</w:t>
      </w:r>
      <w:ins w:id="20" w:author="Ryan Eckert" w:date="2020-03-20T21:19:00Z">
        <w:r w:rsidR="008D6A02">
          <w:t>s implementing non-metric multidimensional scaling</w:t>
        </w:r>
      </w:ins>
      <w:ins w:id="21" w:author="Ryan Eckert" w:date="2020-03-20T21:32:00Z">
        <w:r w:rsidR="0039211B">
          <w:t xml:space="preserve"> (nMDS)</w:t>
        </w:r>
      </w:ins>
      <w:del w:id="22" w:author="Ryan Eckert" w:date="2020-03-20T21:19:00Z">
        <w:r w:rsidR="00110CD8" w:rsidDel="008D6A02">
          <w:delText>s</w:delText>
        </w:r>
      </w:del>
      <w:r w:rsidR="00916A6F">
        <w:t xml:space="preserve"> </w:t>
      </w:r>
      <w:ins w:id="23" w:author="Ryan Eckert" w:date="2020-03-20T21:20:00Z">
        <w:r w:rsidR="008D6A02">
          <w:t>with</w:t>
        </w:r>
      </w:ins>
      <w:del w:id="24" w:author="Ryan Eckert" w:date="2020-03-20T21:20:00Z">
        <w:r w:rsidR="00916A6F" w:rsidDel="008D6A02">
          <w:delText>with</w:delText>
        </w:r>
      </w:del>
      <w:r w:rsidR="00916A6F">
        <w:t xml:space="preserve"> the R package</w:t>
      </w:r>
      <w:ins w:id="25" w:author="Ryan Eckert" w:date="2020-03-20T21:17:00Z">
        <w:r w:rsidR="008D6A02">
          <w:t xml:space="preserve"> </w:t>
        </w:r>
        <w:r w:rsidR="008D6A02" w:rsidRPr="008D6A02">
          <w:rPr>
            <w:i/>
            <w:iCs/>
            <w:rPrChange w:id="26" w:author="Ryan Eckert" w:date="2020-03-20T21:17:00Z">
              <w:rPr/>
            </w:rPrChange>
          </w:rPr>
          <w:t>vegan</w:t>
        </w:r>
      </w:ins>
      <w:del w:id="27" w:author="Ryan Eckert" w:date="2020-03-20T21:18:00Z">
        <w:r w:rsidR="00916A6F" w:rsidDel="008D6A02">
          <w:delText xml:space="preserve"> </w:delText>
        </w:r>
      </w:del>
      <w:ins w:id="28" w:author="Ryan Eckert" w:date="2020-03-20T21:18:00Z">
        <w:r w:rsidR="008D6A02">
          <w:t xml:space="preserve"> </w:t>
        </w:r>
        <w:r w:rsidR="008D6A02">
          <w:fldChar w:fldCharType="begin" w:fldLock="1"/>
        </w:r>
      </w:ins>
      <w:r w:rsidR="008D6A02">
        <w:instrText>ADDIN CSL_CITATION {"citationItems":[{"id":"ITEM-1","itemData":{"URL":"https://cran.r-project.org/package=vegan","accessed":{"date-parts":[["2020","10","2"]]},"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note":"R package version 2.5-4","title":"vegan: Community ecology package","type":"webpage"},"uris":["http://www.mendeley.com/documents/?uuid=9be773e6-f2e7-4524-b303-fd7698db3eb5"]}],"mendeley":{"formattedCitation":"(Oksanen et al., 2019)","plainTextFormattedCitation":"(Oksanen et al., 2019)"},"properties":{"noteIndex":0},"schema":"https://github.com/citation-style-language/schema/raw/master/csl-citation.json"}</w:instrText>
      </w:r>
      <w:r w:rsidR="008D6A02">
        <w:fldChar w:fldCharType="separate"/>
      </w:r>
      <w:r w:rsidR="008D6A02" w:rsidRPr="008D6A02">
        <w:rPr>
          <w:noProof/>
        </w:rPr>
        <w:t>(Oksanen et al., 2019)</w:t>
      </w:r>
      <w:ins w:id="29" w:author="Ryan Eckert" w:date="2020-03-20T21:18:00Z">
        <w:r w:rsidR="008D6A02">
          <w:fldChar w:fldCharType="end"/>
        </w:r>
      </w:ins>
      <w:del w:id="30" w:author="Ryan Eckert" w:date="2020-03-20T21:18:00Z">
        <w:r w:rsidR="00916A6F" w:rsidDel="008D6A02">
          <w:delText xml:space="preserve">were run between banks with the function </w:delText>
        </w:r>
        <w:r w:rsidR="00916A6F" w:rsidRPr="00646B48" w:rsidDel="008D6A02">
          <w:rPr>
            <w:i/>
            <w:iCs/>
          </w:rPr>
          <w:delText>pairwiseAdonis</w:delText>
        </w:r>
      </w:del>
      <w:r w:rsidR="00110CD8">
        <w:t xml:space="preserve">. </w:t>
      </w:r>
      <w:r w:rsidR="004221CE">
        <w:t>Permutational analyses of variance (PERMANOVA</w:t>
      </w:r>
      <w:ins w:id="31" w:author="Ryan Eckert" w:date="2020-03-20T20:48:00Z">
        <w:r w:rsidR="00CB3C39">
          <w:t>; 9,999 permutations</w:t>
        </w:r>
      </w:ins>
      <w:r w:rsidR="004221CE">
        <w:t xml:space="preserve">) were conducted </w:t>
      </w:r>
      <w:ins w:id="32" w:author="Ryan Eckert" w:date="2020-03-20T20:47:00Z">
        <w:r w:rsidR="00CB3C39">
          <w:t xml:space="preserve">using the </w:t>
        </w:r>
      </w:ins>
      <w:del w:id="33" w:author="Ryan Eckert" w:date="2020-03-20T21:12:00Z">
        <w:r w:rsidR="00916A6F" w:rsidDel="00916A6F">
          <w:rPr>
            <w:i/>
            <w:iCs/>
          </w:rPr>
          <w:delText>a</w:delText>
        </w:r>
      </w:del>
      <w:proofErr w:type="spellStart"/>
      <w:ins w:id="34" w:author="Ryan Eckert" w:date="2020-03-20T21:12:00Z">
        <w:r w:rsidR="00916A6F">
          <w:rPr>
            <w:i/>
            <w:iCs/>
          </w:rPr>
          <w:t>a</w:t>
        </w:r>
      </w:ins>
      <w:ins w:id="35" w:author="Ryan Eckert" w:date="2020-03-20T20:47:00Z">
        <w:r w:rsidR="00CB3C39">
          <w:rPr>
            <w:i/>
            <w:iCs/>
          </w:rPr>
          <w:t>donis</w:t>
        </w:r>
        <w:proofErr w:type="spellEnd"/>
        <w:r w:rsidR="00CB3C39">
          <w:rPr>
            <w:i/>
            <w:iCs/>
          </w:rPr>
          <w:t xml:space="preserve"> </w:t>
        </w:r>
        <w:r w:rsidR="00CB3C39">
          <w:t xml:space="preserve">function in </w:t>
        </w:r>
        <w:r w:rsidR="00CB3C39" w:rsidRPr="00CB3C39">
          <w:rPr>
            <w:i/>
            <w:iCs/>
          </w:rPr>
          <w:t>vegan</w:t>
        </w:r>
        <w:r w:rsidR="00CB3C39">
          <w:rPr>
            <w:i/>
            <w:iCs/>
          </w:rPr>
          <w:t xml:space="preserve"> </w:t>
        </w:r>
      </w:ins>
      <w:r w:rsidR="004221CE" w:rsidRPr="00CB3C39">
        <w:t>to</w:t>
      </w:r>
      <w:r w:rsidR="004221CE">
        <w:t xml:space="preserve"> identify overall differences in benthic communities among </w:t>
      </w:r>
      <w:ins w:id="36" w:author="Ryan Eckert" w:date="2020-03-20T21:32:00Z">
        <w:r w:rsidR="0039211B">
          <w:t>banks</w:t>
        </w:r>
      </w:ins>
      <w:del w:id="37" w:author="Ryan Eckert" w:date="2020-03-20T21:32:00Z">
        <w:r w:rsidR="004221CE" w:rsidDel="0039211B">
          <w:delText>sites</w:delText>
        </w:r>
      </w:del>
      <w:del w:id="38" w:author="Ryan Eckert" w:date="2020-03-20T21:14:00Z">
        <w:r w:rsidR="00916A6F" w:rsidDel="00916A6F">
          <w:delText xml:space="preserve"> </w:delText>
        </w:r>
        <w:r w:rsidR="00916A6F" w:rsidDel="00916A6F">
          <w:fldChar w:fldCharType="begin" w:fldLock="1"/>
        </w:r>
        <w:r w:rsidR="00916A6F" w:rsidRPr="00916A6F" w:rsidDel="00916A6F">
          <w:delInstrText>ADDIN CSL_CITATION {"citationItems":[{"id":"ITEM-1","itemData":{"URL":"https://cran.r-project.org/package=vegan","accessed":{"date-parts":[["2020","10","2"]]},"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note":"R package version 2.5-4","title":"vegan: Community ecology package","type":"webpage"},"uris":["http://www.mendeley.com/documents/?uuid=9be773e6-f2e7-4524-b303-fd7698db3eb5"]}],"mendeley":{"formattedCitation":"(Oksanen et al., 2019)","plainTextFormattedCitation":"(Oksanen et al., 2019)","previouslyFormattedCitation":"(Oksanen et al., 2019)"},"properties":{"noteIndex":0},"schema":"https://github.com/citation-style-language/schema/raw/master/csl-citation.json"}</w:delInstrText>
        </w:r>
        <w:r w:rsidR="00916A6F" w:rsidDel="00916A6F">
          <w:fldChar w:fldCharType="separate"/>
        </w:r>
        <w:r w:rsidR="00916A6F" w:rsidRPr="00916A6F" w:rsidDel="00916A6F">
          <w:rPr>
            <w:noProof/>
          </w:rPr>
          <w:delText>(Oksanen et al., 2019)</w:delText>
        </w:r>
        <w:r w:rsidR="00916A6F" w:rsidDel="00916A6F">
          <w:fldChar w:fldCharType="end"/>
        </w:r>
      </w:del>
      <w:del w:id="39" w:author="Ryan Eckert" w:date="2020-03-20T20:48:00Z">
        <w:r w:rsidR="004221CE" w:rsidDel="00CB3C39">
          <w:delText>, where pairwise PERMANOVA identified significant pairwise comparisons between sites. PERMANOVA parameters included Type III SS, unrestricted permutation of raw data, and 9,999 permutations</w:delText>
        </w:r>
      </w:del>
      <w:r w:rsidR="004221CE">
        <w:t>.</w:t>
      </w:r>
      <w:ins w:id="40" w:author="Ryan Eckert" w:date="2020-03-20T20:48:00Z">
        <w:r w:rsidR="00CB3C39">
          <w:t xml:space="preserve"> Following any significant PERMANOVA</w:t>
        </w:r>
      </w:ins>
      <w:ins w:id="41" w:author="Ryan Eckert" w:date="2020-03-20T20:50:00Z">
        <w:r w:rsidR="00CB3C39">
          <w:t xml:space="preserve"> results</w:t>
        </w:r>
      </w:ins>
      <w:ins w:id="42" w:author="Ryan Eckert" w:date="2020-03-20T20:48:00Z">
        <w:r w:rsidR="00CB3C39">
          <w:t xml:space="preserve"> </w:t>
        </w:r>
      </w:ins>
      <w:ins w:id="43" w:author="Ryan Eckert" w:date="2020-03-20T20:49:00Z">
        <w:r w:rsidR="00CB3C39">
          <w:t xml:space="preserve">the function </w:t>
        </w:r>
        <w:proofErr w:type="spellStart"/>
        <w:r w:rsidR="00CB3C39">
          <w:rPr>
            <w:i/>
            <w:iCs/>
          </w:rPr>
          <w:t>pairwiseAdonis</w:t>
        </w:r>
        <w:proofErr w:type="spellEnd"/>
        <w:r w:rsidR="00CB3C39">
          <w:rPr>
            <w:i/>
            <w:iCs/>
          </w:rPr>
          <w:t xml:space="preserve"> </w:t>
        </w:r>
        <w:r w:rsidR="00CB3C39">
          <w:t xml:space="preserve">was </w:t>
        </w:r>
      </w:ins>
      <w:ins w:id="44" w:author="Ryan Eckert" w:date="2020-03-20T20:50:00Z">
        <w:r w:rsidR="00CB3C39">
          <w:t xml:space="preserve">used </w:t>
        </w:r>
      </w:ins>
      <w:ins w:id="45" w:author="Ryan Eckert" w:date="2020-03-20T21:32:00Z">
        <w:r w:rsidR="0039211B">
          <w:t>to conduct</w:t>
        </w:r>
      </w:ins>
      <w:ins w:id="46" w:author="Ryan Eckert" w:date="2020-03-20T20:50:00Z">
        <w:r w:rsidR="00CB3C39">
          <w:t xml:space="preserve"> pairwise comparisons between banks</w:t>
        </w:r>
      </w:ins>
      <w:ins w:id="47" w:author="Ryan Eckert" w:date="2020-03-20T21:32:00Z">
        <w:r w:rsidR="0039211B">
          <w:t>, with false discov</w:t>
        </w:r>
      </w:ins>
      <w:ins w:id="48" w:author="Ryan Eckert" w:date="2020-03-20T21:33:00Z">
        <w:r w:rsidR="0039211B">
          <w:t xml:space="preserve">ery rate (FDR) corrected </w:t>
        </w:r>
        <w:r w:rsidR="0039211B">
          <w:rPr>
            <w:i/>
            <w:iCs/>
          </w:rPr>
          <w:t>p</w:t>
        </w:r>
        <w:r w:rsidR="0039211B">
          <w:t>-values</w:t>
        </w:r>
      </w:ins>
      <w:r w:rsidR="00916A6F">
        <w:t xml:space="preserve"> </w:t>
      </w:r>
      <w:r w:rsidR="00916A6F">
        <w:fldChar w:fldCharType="begin" w:fldLock="1"/>
      </w:r>
      <w:r w:rsidR="008D6A02">
        <w:instrText>ADDIN CSL_CITATION {"citationItems":[{"id":"ITEM-1","itemData":{"URL":"https://github.com/pmartinezarbizu/pairwiseAdonis","accessed":{"date-parts":[["2019","2","10"]]},"author":[{"dropping-particle":"","family":"Martinez Arbizu","given":"Pedro","non-dropping-particle":"","parse-names":false,"suffix":""}],"id":"ITEM-1","issued":{"date-parts":[["2017"]]},"note":"R package version 0.0.1","title":"pairwiseAdonis: Pairwise multilevel comparison using adonis","type":"webpage"},"uris":["http://www.mendeley.com/documents/?uuid=08f4fbaa-ea59-4654-8603-a791d6fcb9d0"]}],"mendeley":{"formattedCitation":"(Martinez Arbizu, 2017)","plainTextFormattedCitation":"(Martinez Arbizu, 2017)","previouslyFormattedCitation":"(Martinez Arbizu, 2017)"},"properties":{"noteIndex":0},"schema":"https://github.com/citation-style-language/schema/raw/master/csl-citation.json"}</w:instrText>
      </w:r>
      <w:r w:rsidR="00916A6F">
        <w:fldChar w:fldCharType="separate"/>
      </w:r>
      <w:r w:rsidR="00916A6F" w:rsidRPr="00916A6F">
        <w:rPr>
          <w:noProof/>
        </w:rPr>
        <w:t>(Martinez Arbizu, 2017)</w:t>
      </w:r>
      <w:r w:rsidR="00916A6F">
        <w:fldChar w:fldCharType="end"/>
      </w:r>
      <w:r w:rsidR="00916A6F">
        <w:t>.</w:t>
      </w:r>
      <w:ins w:id="49" w:author="Ryan Eckert" w:date="2020-03-20T20:48:00Z">
        <w:r w:rsidR="00CB3C39">
          <w:t xml:space="preserve"> </w:t>
        </w:r>
      </w:ins>
      <w:del w:id="50" w:author="Ryan Eckert" w:date="2020-03-20T20:49:00Z">
        <w:r w:rsidR="004221CE" w:rsidDel="00CB3C39">
          <w:delText xml:space="preserve"> </w:delText>
        </w:r>
      </w:del>
      <w:r w:rsidR="004221CE">
        <w:t xml:space="preserve">Similarity percentage (SIMPER) tests </w:t>
      </w:r>
      <w:r w:rsidR="00916A6F">
        <w:lastRenderedPageBreak/>
        <w:t xml:space="preserve">were run in PRIMER v7 to </w:t>
      </w:r>
      <w:r w:rsidR="004221CE">
        <w:t>determine</w:t>
      </w:r>
      <w:del w:id="51" w:author="Ryan Eckert" w:date="2020-03-20T21:25:00Z">
        <w:r w:rsidR="004221CE" w:rsidDel="008D6A02">
          <w:delText>d</w:delText>
        </w:r>
      </w:del>
      <w:r w:rsidR="004221CE">
        <w:t xml:space="preserve"> the benthic </w:t>
      </w:r>
      <w:del w:id="52" w:author="Ryan Eckert" w:date="2020-03-20T21:25:00Z">
        <w:r w:rsidR="004221CE" w:rsidDel="008D6A02">
          <w:delText xml:space="preserve">types </w:delText>
        </w:r>
      </w:del>
      <w:ins w:id="53" w:author="Ryan Eckert" w:date="2020-03-20T21:25:00Z">
        <w:r w:rsidR="008D6A02">
          <w:t xml:space="preserve">taxa/types </w:t>
        </w:r>
      </w:ins>
      <w:del w:id="54" w:author="Ryan Eckert" w:date="2020-03-20T21:26:00Z">
        <w:r w:rsidR="004221CE" w:rsidDel="008D6A02">
          <w:delText xml:space="preserve">most strongly </w:delText>
        </w:r>
      </w:del>
      <w:ins w:id="55" w:author="Ryan Eckert" w:date="2020-03-20T21:26:00Z">
        <w:r w:rsidR="008D6A02">
          <w:t xml:space="preserve">which </w:t>
        </w:r>
      </w:ins>
      <w:r w:rsidR="004221CE">
        <w:t>contribut</w:t>
      </w:r>
      <w:ins w:id="56" w:author="Ryan Eckert" w:date="2020-03-20T21:26:00Z">
        <w:r w:rsidR="008D6A02">
          <w:t>ed most strongly</w:t>
        </w:r>
      </w:ins>
      <w:del w:id="57" w:author="Ryan Eckert" w:date="2020-03-20T21:26:00Z">
        <w:r w:rsidR="004221CE" w:rsidDel="008D6A02">
          <w:delText>ing</w:delText>
        </w:r>
      </w:del>
      <w:r w:rsidR="004221CE">
        <w:t xml:space="preserve"> to community variation among sites</w:t>
      </w:r>
      <w:r w:rsidR="00810AE2">
        <w:t xml:space="preserve"> using a similarity cutoff of </w:t>
      </w:r>
      <w:commentRangeStart w:id="58"/>
      <w:r w:rsidR="00810AE2">
        <w:t>70%.</w:t>
      </w:r>
      <w:commentRangeEnd w:id="58"/>
      <w:r w:rsidR="008D6A02">
        <w:rPr>
          <w:rStyle w:val="CommentReference"/>
        </w:rPr>
        <w:commentReference w:id="58"/>
      </w:r>
      <w:del w:id="59" w:author="Ryan Eckert" w:date="2020-03-20T21:20:00Z">
        <w:r w:rsidR="00810AE2" w:rsidDel="008D6A02">
          <w:delText xml:space="preserve"> Multivariate differences among sites were visualized with nonmetric multidimensional scaling plots (nMDS), with similarity overlays generated from hierarchical cluster analysis.</w:delText>
        </w:r>
      </w:del>
    </w:p>
    <w:p w14:paraId="2CC06807" w14:textId="226509C0" w:rsidR="008D6A02" w:rsidDel="006A5434" w:rsidRDefault="008D6A02" w:rsidP="00B2292D">
      <w:pPr>
        <w:spacing w:line="480" w:lineRule="auto"/>
        <w:rPr>
          <w:del w:id="60" w:author="Ryan Eckert" w:date="2020-03-20T21:37:00Z"/>
        </w:rPr>
      </w:pPr>
      <w:ins w:id="61" w:author="Ryan Eckert" w:date="2020-03-20T21:20:00Z">
        <w:r>
          <w:tab/>
        </w:r>
      </w:ins>
      <w:ins w:id="62" w:author="Ryan Eckert" w:date="2020-03-20T21:34:00Z">
        <w:r w:rsidR="0039211B">
          <w:t>Additionally, richness, diversity, and ev</w:t>
        </w:r>
      </w:ins>
      <w:ins w:id="63" w:author="Ryan Eckert" w:date="2020-03-20T21:35:00Z">
        <w:r w:rsidR="0039211B">
          <w:t xml:space="preserve">enness metrics were calculated for </w:t>
        </w:r>
      </w:ins>
      <w:ins w:id="64" w:author="Ryan Eckert" w:date="2020-03-20T21:33:00Z">
        <w:r w:rsidR="0039211B">
          <w:t>coral communities a</w:t>
        </w:r>
      </w:ins>
      <w:ins w:id="65" w:author="Ryan Eckert" w:date="2020-03-20T21:35:00Z">
        <w:r w:rsidR="0039211B">
          <w:t xml:space="preserve">t all </w:t>
        </w:r>
      </w:ins>
      <w:ins w:id="66" w:author="Ryan Eckert" w:date="2020-03-20T21:33:00Z">
        <w:r w:rsidR="0039211B">
          <w:t xml:space="preserve">banks </w:t>
        </w:r>
      </w:ins>
      <w:ins w:id="67" w:author="Ryan Eckert" w:date="2020-03-20T21:35:00Z">
        <w:r w:rsidR="0039211B">
          <w:t>surveyed</w:t>
        </w:r>
      </w:ins>
      <w:ins w:id="68" w:author="Ryan Eckert" w:date="2020-03-20T21:21:00Z">
        <w:r>
          <w:t xml:space="preserve">. Analyses were conducted for all corals (Orders </w:t>
        </w:r>
        <w:proofErr w:type="spellStart"/>
        <w:r>
          <w:t>Alcyonacea</w:t>
        </w:r>
        <w:proofErr w:type="spellEnd"/>
        <w:r>
          <w:t xml:space="preserve">, </w:t>
        </w:r>
        <w:proofErr w:type="spellStart"/>
        <w:r>
          <w:t>Antipatha</w:t>
        </w:r>
      </w:ins>
      <w:ins w:id="69" w:author="Ryan Eckert" w:date="2020-03-20T21:22:00Z">
        <w:r>
          <w:t>ria</w:t>
        </w:r>
        <w:proofErr w:type="spellEnd"/>
        <w:r>
          <w:t xml:space="preserve">, </w:t>
        </w:r>
        <w:proofErr w:type="spellStart"/>
        <w:r>
          <w:t>AnthoaXXX</w:t>
        </w:r>
        <w:proofErr w:type="spellEnd"/>
        <w:r>
          <w:t xml:space="preserve">, and Scleractinia) </w:t>
        </w:r>
      </w:ins>
      <w:ins w:id="70" w:author="Ryan Eckert" w:date="2020-03-20T21:34:00Z">
        <w:r w:rsidR="0039211B">
          <w:t xml:space="preserve">at the Family level and for all Scleractinian corals to the genus level. </w:t>
        </w:r>
      </w:ins>
      <w:ins w:id="71" w:author="Ryan Eckert" w:date="2020-03-20T21:35:00Z">
        <w:r w:rsidR="0039211B">
          <w:t>Kruskal-</w:t>
        </w:r>
      </w:ins>
      <w:ins w:id="72" w:author="Ryan Eckert" w:date="2020-03-20T21:36:00Z">
        <w:r w:rsidR="0039211B">
          <w:t>Wallis tests were conducted for each metric to determine differences between banks</w:t>
        </w:r>
      </w:ins>
      <w:ins w:id="73" w:author="Ryan Eckert" w:date="2020-03-20T21:42:00Z">
        <w:r w:rsidR="006A5434">
          <w:t>. Following any significant tests pairwise</w:t>
        </w:r>
      </w:ins>
      <w:ins w:id="74" w:author="Ryan Eckert" w:date="2020-03-20T21:36:00Z">
        <w:r w:rsidR="0039211B">
          <w:t xml:space="preserve"> Cono</w:t>
        </w:r>
      </w:ins>
      <w:ins w:id="75" w:author="Ryan Eckert" w:date="2020-03-20T21:40:00Z">
        <w:r w:rsidR="006A5434">
          <w:t>ve</w:t>
        </w:r>
      </w:ins>
      <w:ins w:id="76" w:author="Ryan Eckert" w:date="2020-03-20T21:36:00Z">
        <w:r w:rsidR="0039211B">
          <w:t>r-Iman tests were implemented</w:t>
        </w:r>
      </w:ins>
      <w:ins w:id="77" w:author="Ryan Eckert" w:date="2020-03-20T21:40:00Z">
        <w:r w:rsidR="006A5434">
          <w:t xml:space="preserve">, using FDR corrected </w:t>
        </w:r>
        <w:r w:rsidR="006A5434">
          <w:rPr>
            <w:i/>
            <w:iCs/>
          </w:rPr>
          <w:t>p</w:t>
        </w:r>
        <w:r w:rsidR="006A5434">
          <w:t>-values</w:t>
        </w:r>
      </w:ins>
      <w:ins w:id="78" w:author="Ryan Eckert" w:date="2020-03-20T21:37:00Z">
        <w:r w:rsidR="006A5434">
          <w:t>.</w:t>
        </w:r>
      </w:ins>
    </w:p>
    <w:p w14:paraId="29EC39FE" w14:textId="05297199" w:rsidR="00EE79AA" w:rsidRDefault="00EE79AA" w:rsidP="00B2292D">
      <w:pPr>
        <w:spacing w:line="480" w:lineRule="auto"/>
      </w:pPr>
      <w:del w:id="79" w:author="Ryan Eckert" w:date="2020-03-20T21:37:00Z">
        <w:r w:rsidDel="006A5434">
          <w:tab/>
        </w:r>
      </w:del>
      <w:moveFromRangeStart w:id="80" w:author="Ryan Eckert" w:date="2020-03-20T21:15:00Z" w:name="move35631375"/>
      <w:moveFrom w:id="81" w:author="Ryan Eckert" w:date="2020-03-20T21:15:00Z">
        <w:r w:rsidDel="00916A6F">
          <w:t xml:space="preserve">For coral density, the dataset containing minor taxa were used for all statistical analyses. </w:t>
        </w:r>
      </w:moveFrom>
      <w:moveFromRangeEnd w:id="80"/>
      <w:del w:id="82" w:author="Ryan Eckert" w:date="2020-03-20T21:15:00Z">
        <w:r w:rsidDel="00916A6F">
          <w:delText>Data were standardized across transects and square-root transformed to generate a Bray-Curtis similarity matrix. PERMANOVA were conducted to assess overall differences in coral density among sites, with pairwise PERMANOVA to identify significant differences between pairs of sites. Test parameters were identical to those described earlier. A SIMPER was run to determine the strongest contributors to coral density at each site</w:delText>
        </w:r>
        <w:r w:rsidR="00180EF1" w:rsidDel="00916A6F">
          <w:delText>, once again using a cutoff of 70%</w:delText>
        </w:r>
        <w:r w:rsidDel="00916A6F">
          <w:delText xml:space="preserve">. nMDS was used to visualize differences in coral density among sites, with similarity cluster overlays </w:delText>
        </w:r>
        <w:r w:rsidR="00180EF1" w:rsidDel="00916A6F">
          <w:delText>using the same parameters as for the percent cover datasets.</w:delText>
        </w:r>
      </w:del>
    </w:p>
    <w:p w14:paraId="43B0F843" w14:textId="77777777" w:rsidR="00061B74" w:rsidRDefault="00061B74" w:rsidP="00B2292D">
      <w:pPr>
        <w:spacing w:line="480" w:lineRule="auto"/>
      </w:pPr>
    </w:p>
    <w:p w14:paraId="20828597" w14:textId="71E8B334" w:rsidR="00061B74" w:rsidRDefault="00061B74" w:rsidP="00061B74">
      <w:pPr>
        <w:spacing w:line="480" w:lineRule="auto"/>
        <w:rPr>
          <w:b/>
          <w:bCs/>
        </w:rPr>
      </w:pPr>
      <w:r>
        <w:rPr>
          <w:b/>
          <w:bCs/>
        </w:rPr>
        <w:t>Results</w:t>
      </w:r>
    </w:p>
    <w:p w14:paraId="072FCC54" w14:textId="41AB5875" w:rsidR="00061B74" w:rsidRDefault="00061B74" w:rsidP="00061B74">
      <w:pPr>
        <w:spacing w:line="480" w:lineRule="auto"/>
        <w:rPr>
          <w:i/>
          <w:iCs/>
        </w:rPr>
      </w:pPr>
      <w:r>
        <w:rPr>
          <w:i/>
          <w:iCs/>
        </w:rPr>
        <w:t>Benthic percent cover</w:t>
      </w:r>
    </w:p>
    <w:p w14:paraId="656D4CB4" w14:textId="4365E205" w:rsidR="00061B74" w:rsidRDefault="006401E8" w:rsidP="006401E8">
      <w:pPr>
        <w:spacing w:line="480" w:lineRule="auto"/>
        <w:ind w:firstLine="720"/>
      </w:pPr>
      <w:r>
        <w:t>Percent cover of benthic communities using major taxa was significantly different among sites (PERMANOVA: Pseudo-</w:t>
      </w:r>
      <w:r>
        <w:rPr>
          <w:i/>
          <w:iCs/>
        </w:rPr>
        <w:t>F</w:t>
      </w:r>
      <w:r>
        <w:rPr>
          <w:vertAlign w:val="subscript"/>
        </w:rPr>
        <w:t>4,295</w:t>
      </w:r>
      <w:r>
        <w:t xml:space="preserve"> = 21.118, </w:t>
      </w:r>
      <w:r>
        <w:rPr>
          <w:i/>
          <w:iCs/>
        </w:rPr>
        <w:t>p</w:t>
      </w:r>
      <w:r>
        <w:t xml:space="preserve"> = 0.0001; Table ##), with significant pairwise differences primarily between sites outside FGBNMS (Bright, Geyer, and McGrail Banks) to those inside the sanctuary (West and East Flower Garden Banks)</w:t>
      </w:r>
      <w:r w:rsidR="00643814">
        <w:t xml:space="preserve">. </w:t>
      </w:r>
      <w:r w:rsidR="00054B7D">
        <w:t xml:space="preserve">Pairwise comparison between West and East Flower Garden Banks was nonsignificant. </w:t>
      </w:r>
      <w:r w:rsidR="00643814">
        <w:t xml:space="preserve">PERMANOVA conducted on the minor taxa dataset corroborated the same trends </w:t>
      </w:r>
      <w:r w:rsidR="00054B7D">
        <w:t xml:space="preserve">for both main and pairwise tests </w:t>
      </w:r>
      <w:r w:rsidR="00643814">
        <w:t>(Pseudo-</w:t>
      </w:r>
      <w:r w:rsidR="00643814">
        <w:rPr>
          <w:i/>
          <w:iCs/>
        </w:rPr>
        <w:t>F</w:t>
      </w:r>
      <w:r w:rsidR="00643814">
        <w:rPr>
          <w:vertAlign w:val="subscript"/>
        </w:rPr>
        <w:t>4,295</w:t>
      </w:r>
      <w:r w:rsidR="00643814">
        <w:t xml:space="preserve"> = </w:t>
      </w:r>
      <w:r w:rsidR="00054B7D">
        <w:t>35.508</w:t>
      </w:r>
      <w:r w:rsidR="00643814">
        <w:t xml:space="preserve">, </w:t>
      </w:r>
      <w:r w:rsidR="00643814">
        <w:rPr>
          <w:i/>
          <w:iCs/>
        </w:rPr>
        <w:t>p</w:t>
      </w:r>
      <w:r w:rsidR="00643814">
        <w:t xml:space="preserve"> = 0.0001; Table ##</w:t>
      </w:r>
      <w:r w:rsidR="00054B7D">
        <w:t>).</w:t>
      </w:r>
      <w:r w:rsidR="00315030">
        <w:t xml:space="preserve"> SIMPER results for major taxa indicated that benthic community variation among sites outside FGBNMS was largely driven by algal percent cover, while West and East Flower Garden Banks were differentiated by soft bottom cover (Table ##). Within minor taxa, algal groups </w:t>
      </w:r>
      <w:r w:rsidR="00315030" w:rsidRPr="00315030">
        <w:rPr>
          <w:i/>
          <w:iCs/>
        </w:rPr>
        <w:t>Chlorophyta</w:t>
      </w:r>
      <w:r w:rsidR="00315030">
        <w:t xml:space="preserve"> and crustose coralline algae (CCA) drove variation in benthic communities, with significant impacts from soft and hard bottom substrates at Bright and </w:t>
      </w:r>
      <w:r w:rsidR="00315030">
        <w:lastRenderedPageBreak/>
        <w:t>McGrail Banks, and soft bottom only at Geyer Bank. Benthic community variation at West and East Flower Garden Banks was once again attributed to soft bottom cover (Table ##).</w:t>
      </w:r>
    </w:p>
    <w:p w14:paraId="369CB2C2" w14:textId="31737845" w:rsidR="00315030" w:rsidRPr="006401E8" w:rsidRDefault="00315030" w:rsidP="006401E8">
      <w:pPr>
        <w:spacing w:line="480" w:lineRule="auto"/>
        <w:ind w:firstLine="720"/>
      </w:pPr>
      <w:r>
        <w:t xml:space="preserve">Ordination of percent cover data </w:t>
      </w:r>
      <w:r w:rsidR="008A3A5E">
        <w:t>within major taxa identified two main clusters at 60% similarity. One grouping was largely comprised of the majority of the West and East Flower Garden Banks transects, while the other group included transects from sites outside the sanctuary and the remaining FGB transects (Figure ##). Ordination of the minor taxa dataset suggested further differentiation within sites, with three main groups of transects clustering at 40% similarity. West and East Flower Garden Banks transects were splits into two of the three groups, while transects from outlying sites Bright, Geyer, and McGrail Banks separated into a distinct group (Figure ##).</w:t>
      </w:r>
    </w:p>
    <w:p w14:paraId="586F7274" w14:textId="753A6A1C" w:rsidR="00061B74" w:rsidRPr="00061B74" w:rsidRDefault="00061B74" w:rsidP="00061B74">
      <w:pPr>
        <w:spacing w:line="480" w:lineRule="auto"/>
        <w:rPr>
          <w:i/>
          <w:iCs/>
        </w:rPr>
      </w:pPr>
      <w:r>
        <w:rPr>
          <w:i/>
          <w:iCs/>
        </w:rPr>
        <w:t>Coral species density</w:t>
      </w:r>
    </w:p>
    <w:p w14:paraId="010D877B" w14:textId="77777777" w:rsidR="00FD40A2" w:rsidRDefault="008A3A5E" w:rsidP="00B2292D">
      <w:pPr>
        <w:spacing w:line="480" w:lineRule="auto"/>
      </w:pPr>
      <w:r>
        <w:tab/>
        <w:t xml:space="preserve">Coral species density was </w:t>
      </w:r>
      <w:r w:rsidR="00687F18">
        <w:t>significantly different across sites (PERMANOVA: Pseudo-</w:t>
      </w:r>
      <w:r w:rsidR="00687F18">
        <w:rPr>
          <w:i/>
          <w:iCs/>
        </w:rPr>
        <w:t>F</w:t>
      </w:r>
      <w:r w:rsidR="00687F18">
        <w:rPr>
          <w:vertAlign w:val="subscript"/>
        </w:rPr>
        <w:t>4,245</w:t>
      </w:r>
      <w:r w:rsidR="00687F18">
        <w:t xml:space="preserve"> = 14.429, </w:t>
      </w:r>
      <w:r w:rsidR="00687F18">
        <w:rPr>
          <w:i/>
          <w:iCs/>
        </w:rPr>
        <w:t>p</w:t>
      </w:r>
      <w:r w:rsidR="00687F18">
        <w:t xml:space="preserve"> = 0.0001), with all pairwise comparisons being significant, except between West and East Flower Garden Banks (Table ##). Variation in coral density among transects was driven by scleractinian (</w:t>
      </w:r>
      <w:proofErr w:type="spellStart"/>
      <w:r w:rsidR="00687F18">
        <w:rPr>
          <w:i/>
          <w:iCs/>
        </w:rPr>
        <w:t>Madracis</w:t>
      </w:r>
      <w:proofErr w:type="spellEnd"/>
      <w:r w:rsidR="00687F18">
        <w:rPr>
          <w:i/>
          <w:iCs/>
        </w:rPr>
        <w:t xml:space="preserve"> </w:t>
      </w:r>
      <w:r w:rsidR="00687F18">
        <w:t>sp.), alcyonacean (</w:t>
      </w:r>
      <w:proofErr w:type="spellStart"/>
      <w:r w:rsidR="00687F18">
        <w:rPr>
          <w:i/>
          <w:iCs/>
        </w:rPr>
        <w:t>Leptogorgia</w:t>
      </w:r>
      <w:proofErr w:type="spellEnd"/>
      <w:r w:rsidR="00687F18">
        <w:rPr>
          <w:i/>
          <w:iCs/>
        </w:rPr>
        <w:t xml:space="preserve"> </w:t>
      </w:r>
      <w:r w:rsidR="00687F18">
        <w:t xml:space="preserve">sp.), and </w:t>
      </w:r>
      <w:proofErr w:type="spellStart"/>
      <w:r w:rsidR="00687F18">
        <w:t>antipatharians</w:t>
      </w:r>
      <w:proofErr w:type="spellEnd"/>
      <w:r w:rsidR="00687F18">
        <w:t xml:space="preserve"> (</w:t>
      </w:r>
      <w:proofErr w:type="spellStart"/>
      <w:r w:rsidR="00687F18" w:rsidRPr="00687F18">
        <w:t>Antipathidae</w:t>
      </w:r>
      <w:proofErr w:type="spellEnd"/>
      <w:r w:rsidR="00687F18">
        <w:t xml:space="preserve">, </w:t>
      </w:r>
      <w:proofErr w:type="spellStart"/>
      <w:r w:rsidR="00687F18">
        <w:rPr>
          <w:i/>
          <w:iCs/>
        </w:rPr>
        <w:t>Antipathes</w:t>
      </w:r>
      <w:proofErr w:type="spellEnd"/>
      <w:r w:rsidR="00687F18">
        <w:rPr>
          <w:i/>
          <w:iCs/>
        </w:rPr>
        <w:t xml:space="preserve"> </w:t>
      </w:r>
      <w:proofErr w:type="spellStart"/>
      <w:r w:rsidR="00687F18">
        <w:rPr>
          <w:i/>
          <w:iCs/>
        </w:rPr>
        <w:t>atlantica</w:t>
      </w:r>
      <w:proofErr w:type="spellEnd"/>
      <w:r w:rsidR="00687F18">
        <w:t xml:space="preserve">, </w:t>
      </w:r>
      <w:r w:rsidR="00687F18">
        <w:rPr>
          <w:i/>
          <w:iCs/>
        </w:rPr>
        <w:t xml:space="preserve">A. </w:t>
      </w:r>
      <w:proofErr w:type="spellStart"/>
      <w:r w:rsidR="00687F18">
        <w:rPr>
          <w:i/>
          <w:iCs/>
        </w:rPr>
        <w:t>furcata</w:t>
      </w:r>
      <w:proofErr w:type="spellEnd"/>
      <w:r w:rsidR="00687F18">
        <w:t xml:space="preserve">, and </w:t>
      </w:r>
      <w:proofErr w:type="spellStart"/>
      <w:r w:rsidR="00687F18">
        <w:rPr>
          <w:i/>
          <w:iCs/>
        </w:rPr>
        <w:t>Stichopathes</w:t>
      </w:r>
      <w:proofErr w:type="spellEnd"/>
      <w:r w:rsidR="00687F18">
        <w:rPr>
          <w:i/>
          <w:iCs/>
        </w:rPr>
        <w:t xml:space="preserve"> </w:t>
      </w:r>
      <w:r w:rsidR="00687F18">
        <w:t>sp.) for sites outside FGBNMS (Table ##). Variation in coral density in FGBNMS was driven mainly by alcyonacean (</w:t>
      </w:r>
      <w:proofErr w:type="spellStart"/>
      <w:r w:rsidR="00687F18">
        <w:t>Ellisellidae</w:t>
      </w:r>
      <w:proofErr w:type="spellEnd"/>
      <w:r w:rsidR="00687F18">
        <w:t xml:space="preserve"> and </w:t>
      </w:r>
      <w:proofErr w:type="spellStart"/>
      <w:r w:rsidR="00687F18">
        <w:t>Plexauridae</w:t>
      </w:r>
      <w:proofErr w:type="spellEnd"/>
      <w:r w:rsidR="00687F18">
        <w:t xml:space="preserve">) and </w:t>
      </w:r>
      <w:proofErr w:type="spellStart"/>
      <w:r w:rsidR="00687F18">
        <w:t>antipatharian</w:t>
      </w:r>
      <w:proofErr w:type="spellEnd"/>
      <w:r w:rsidR="00687F18">
        <w:t xml:space="preserve"> (</w:t>
      </w:r>
      <w:proofErr w:type="spellStart"/>
      <w:r w:rsidR="00687F18">
        <w:t>Aphanipathidae</w:t>
      </w:r>
      <w:proofErr w:type="spellEnd"/>
      <w:r w:rsidR="00687F18">
        <w:t xml:space="preserve">, </w:t>
      </w:r>
      <w:proofErr w:type="spellStart"/>
      <w:r w:rsidR="00687F18">
        <w:rPr>
          <w:i/>
          <w:iCs/>
        </w:rPr>
        <w:t>Antipathes</w:t>
      </w:r>
      <w:proofErr w:type="spellEnd"/>
      <w:r w:rsidR="00687F18">
        <w:rPr>
          <w:i/>
          <w:iCs/>
        </w:rPr>
        <w:t xml:space="preserve"> </w:t>
      </w:r>
      <w:r w:rsidR="00687F18">
        <w:t xml:space="preserve">sp., and </w:t>
      </w:r>
      <w:proofErr w:type="spellStart"/>
      <w:r w:rsidR="00687F18">
        <w:rPr>
          <w:i/>
          <w:iCs/>
        </w:rPr>
        <w:t>Stichopathes</w:t>
      </w:r>
      <w:proofErr w:type="spellEnd"/>
      <w:r w:rsidR="00687F18">
        <w:rPr>
          <w:i/>
          <w:iCs/>
        </w:rPr>
        <w:t xml:space="preserve"> </w:t>
      </w:r>
      <w:r w:rsidR="00687F18">
        <w:t>sp.). Ordination revealed weak grouping patterns among transects, with two main clusters at 20% similarity</w:t>
      </w:r>
      <w:r w:rsidR="00C17AB6">
        <w:t>. Transects from outlying sites were found only in one of the groups, while transects from West and East Flower Garden Banks were found in the other group, with spread of some transects beyond the 20% similarity overlay (Figure ##).</w:t>
      </w:r>
    </w:p>
    <w:p w14:paraId="783B4538" w14:textId="77777777" w:rsidR="00FD40A2" w:rsidRDefault="00FD40A2" w:rsidP="00B2292D">
      <w:pPr>
        <w:spacing w:line="480" w:lineRule="auto"/>
      </w:pPr>
    </w:p>
    <w:p w14:paraId="60EA74DC" w14:textId="77777777" w:rsidR="00FD40A2" w:rsidRDefault="00FD40A2" w:rsidP="00B2292D">
      <w:pPr>
        <w:spacing w:line="480" w:lineRule="auto"/>
        <w:rPr>
          <w:b/>
          <w:bCs/>
        </w:rPr>
      </w:pPr>
      <w:r>
        <w:rPr>
          <w:b/>
          <w:bCs/>
        </w:rPr>
        <w:lastRenderedPageBreak/>
        <w:t>Tables and Figures</w:t>
      </w:r>
    </w:p>
    <w:p w14:paraId="553E26FA" w14:textId="7863E7F3" w:rsidR="003D5126" w:rsidRPr="003D5126" w:rsidRDefault="003D5126" w:rsidP="003D5126">
      <w:pPr>
        <w:pStyle w:val="Caption"/>
        <w:keepNext/>
        <w:rPr>
          <w:i w:val="0"/>
          <w:iCs w:val="0"/>
          <w:color w:val="auto"/>
          <w:sz w:val="24"/>
          <w:szCs w:val="24"/>
        </w:rPr>
      </w:pPr>
      <w:r w:rsidRPr="003D5126">
        <w:rPr>
          <w:i w:val="0"/>
          <w:iCs w:val="0"/>
          <w:color w:val="auto"/>
          <w:sz w:val="24"/>
          <w:szCs w:val="24"/>
        </w:rPr>
        <w:t xml:space="preserve">Table </w:t>
      </w:r>
      <w:r w:rsidRPr="003D5126">
        <w:rPr>
          <w:i w:val="0"/>
          <w:iCs w:val="0"/>
          <w:color w:val="auto"/>
          <w:sz w:val="24"/>
          <w:szCs w:val="24"/>
        </w:rPr>
        <w:fldChar w:fldCharType="begin"/>
      </w:r>
      <w:r w:rsidRPr="003D5126">
        <w:rPr>
          <w:i w:val="0"/>
          <w:iCs w:val="0"/>
          <w:color w:val="auto"/>
          <w:sz w:val="24"/>
          <w:szCs w:val="24"/>
        </w:rPr>
        <w:instrText xml:space="preserve"> SEQ Table \* ARABIC </w:instrText>
      </w:r>
      <w:r w:rsidRPr="003D5126">
        <w:rPr>
          <w:i w:val="0"/>
          <w:iCs w:val="0"/>
          <w:color w:val="auto"/>
          <w:sz w:val="24"/>
          <w:szCs w:val="24"/>
        </w:rPr>
        <w:fldChar w:fldCharType="separate"/>
      </w:r>
      <w:r>
        <w:rPr>
          <w:i w:val="0"/>
          <w:iCs w:val="0"/>
          <w:noProof/>
          <w:color w:val="auto"/>
          <w:sz w:val="24"/>
          <w:szCs w:val="24"/>
        </w:rPr>
        <w:t>1</w:t>
      </w:r>
      <w:r w:rsidRPr="003D5126">
        <w:rPr>
          <w:i w:val="0"/>
          <w:iCs w:val="0"/>
          <w:color w:val="auto"/>
          <w:sz w:val="24"/>
          <w:szCs w:val="24"/>
        </w:rPr>
        <w:fldChar w:fldCharType="end"/>
      </w:r>
      <w:r w:rsidRPr="003D5126">
        <w:rPr>
          <w:i w:val="0"/>
          <w:iCs w:val="0"/>
          <w:color w:val="auto"/>
          <w:sz w:val="24"/>
          <w:szCs w:val="24"/>
        </w:rPr>
        <w:t>.</w:t>
      </w:r>
      <w:r>
        <w:rPr>
          <w:i w:val="0"/>
          <w:iCs w:val="0"/>
          <w:color w:val="auto"/>
          <w:sz w:val="24"/>
          <w:szCs w:val="24"/>
        </w:rPr>
        <w:t xml:space="preserve"> PERMANOVA results for percent cover and coral density datasets, with pairwise comparisons among sites. Nonsignificant </w:t>
      </w:r>
      <w:r>
        <w:rPr>
          <w:color w:val="auto"/>
          <w:sz w:val="24"/>
          <w:szCs w:val="24"/>
        </w:rPr>
        <w:t>p</w:t>
      </w:r>
      <w:r>
        <w:rPr>
          <w:i w:val="0"/>
          <w:iCs w:val="0"/>
          <w:color w:val="auto"/>
          <w:sz w:val="24"/>
          <w:szCs w:val="24"/>
        </w:rPr>
        <w:t>-values shown as ns.</w:t>
      </w:r>
    </w:p>
    <w:tbl>
      <w:tblPr>
        <w:tblW w:w="9720" w:type="dxa"/>
        <w:tblInd w:w="-540" w:type="dxa"/>
        <w:tblLook w:val="04A0" w:firstRow="1" w:lastRow="0" w:firstColumn="1" w:lastColumn="0" w:noHBand="0" w:noVBand="1"/>
      </w:tblPr>
      <w:tblGrid>
        <w:gridCol w:w="1530"/>
        <w:gridCol w:w="1350"/>
        <w:gridCol w:w="1737"/>
        <w:gridCol w:w="3123"/>
        <w:gridCol w:w="1003"/>
        <w:gridCol w:w="977"/>
      </w:tblGrid>
      <w:tr w:rsidR="003D5126" w:rsidRPr="003D5126" w14:paraId="3AE6C696" w14:textId="77777777" w:rsidTr="003D5126">
        <w:trPr>
          <w:trHeight w:val="720"/>
        </w:trPr>
        <w:tc>
          <w:tcPr>
            <w:tcW w:w="1530" w:type="dxa"/>
            <w:tcBorders>
              <w:top w:val="single" w:sz="12" w:space="0" w:color="auto"/>
              <w:left w:val="nil"/>
              <w:bottom w:val="single" w:sz="12" w:space="0" w:color="auto"/>
              <w:right w:val="nil"/>
            </w:tcBorders>
            <w:shd w:val="clear" w:color="auto" w:fill="auto"/>
            <w:vAlign w:val="center"/>
            <w:hideMark/>
          </w:tcPr>
          <w:p w14:paraId="6FF5F947" w14:textId="77777777" w:rsidR="003D5126" w:rsidRPr="003D5126" w:rsidRDefault="003D5126" w:rsidP="003D5126">
            <w:pPr>
              <w:jc w:val="center"/>
              <w:rPr>
                <w:rFonts w:eastAsia="Times New Roman"/>
                <w:b/>
                <w:bCs/>
                <w:color w:val="000000"/>
              </w:rPr>
            </w:pPr>
            <w:r w:rsidRPr="003D5126">
              <w:rPr>
                <w:rFonts w:eastAsia="Times New Roman"/>
                <w:b/>
                <w:bCs/>
                <w:color w:val="000000"/>
              </w:rPr>
              <w:t>Dataset</w:t>
            </w:r>
          </w:p>
        </w:tc>
        <w:tc>
          <w:tcPr>
            <w:tcW w:w="1350" w:type="dxa"/>
            <w:tcBorders>
              <w:top w:val="single" w:sz="12" w:space="0" w:color="auto"/>
              <w:left w:val="nil"/>
              <w:bottom w:val="single" w:sz="12" w:space="0" w:color="auto"/>
              <w:right w:val="nil"/>
            </w:tcBorders>
            <w:shd w:val="clear" w:color="auto" w:fill="auto"/>
            <w:vAlign w:val="center"/>
            <w:hideMark/>
          </w:tcPr>
          <w:p w14:paraId="4A6905AA" w14:textId="77777777" w:rsidR="003D5126" w:rsidRPr="003D5126" w:rsidRDefault="003D5126" w:rsidP="003D5126">
            <w:pPr>
              <w:jc w:val="center"/>
              <w:rPr>
                <w:rFonts w:eastAsia="Times New Roman"/>
                <w:b/>
                <w:bCs/>
                <w:color w:val="000000"/>
              </w:rPr>
            </w:pPr>
            <w:r w:rsidRPr="003D5126">
              <w:rPr>
                <w:rFonts w:eastAsia="Times New Roman"/>
                <w:b/>
                <w:bCs/>
                <w:color w:val="000000"/>
              </w:rPr>
              <w:t>Level</w:t>
            </w:r>
          </w:p>
        </w:tc>
        <w:tc>
          <w:tcPr>
            <w:tcW w:w="1737" w:type="dxa"/>
            <w:tcBorders>
              <w:top w:val="single" w:sz="12" w:space="0" w:color="auto"/>
              <w:left w:val="nil"/>
              <w:bottom w:val="single" w:sz="12" w:space="0" w:color="auto"/>
              <w:right w:val="nil"/>
            </w:tcBorders>
            <w:shd w:val="clear" w:color="auto" w:fill="auto"/>
            <w:vAlign w:val="center"/>
            <w:hideMark/>
          </w:tcPr>
          <w:p w14:paraId="3A0B21C0" w14:textId="77777777" w:rsidR="003D5126" w:rsidRPr="003D5126" w:rsidRDefault="003D5126" w:rsidP="003D5126">
            <w:pPr>
              <w:jc w:val="center"/>
              <w:rPr>
                <w:rFonts w:eastAsia="Times New Roman"/>
                <w:b/>
                <w:bCs/>
                <w:color w:val="000000"/>
              </w:rPr>
            </w:pPr>
            <w:r w:rsidRPr="003D5126">
              <w:rPr>
                <w:rFonts w:eastAsia="Times New Roman"/>
                <w:b/>
                <w:bCs/>
                <w:color w:val="000000"/>
              </w:rPr>
              <w:t>Test</w:t>
            </w:r>
          </w:p>
        </w:tc>
        <w:tc>
          <w:tcPr>
            <w:tcW w:w="3123" w:type="dxa"/>
            <w:tcBorders>
              <w:top w:val="single" w:sz="12" w:space="0" w:color="auto"/>
              <w:left w:val="nil"/>
              <w:bottom w:val="single" w:sz="12" w:space="0" w:color="auto"/>
              <w:right w:val="nil"/>
            </w:tcBorders>
            <w:shd w:val="clear" w:color="auto" w:fill="auto"/>
            <w:vAlign w:val="center"/>
            <w:hideMark/>
          </w:tcPr>
          <w:p w14:paraId="581A982B" w14:textId="77777777" w:rsidR="003D5126" w:rsidRPr="003D5126" w:rsidRDefault="003D5126" w:rsidP="003D5126">
            <w:pPr>
              <w:jc w:val="center"/>
              <w:rPr>
                <w:rFonts w:eastAsia="Times New Roman"/>
                <w:b/>
                <w:bCs/>
                <w:color w:val="000000"/>
              </w:rPr>
            </w:pPr>
            <w:r w:rsidRPr="003D5126">
              <w:rPr>
                <w:rFonts w:eastAsia="Times New Roman"/>
                <w:b/>
                <w:bCs/>
                <w:color w:val="000000"/>
              </w:rPr>
              <w:t>Comparison</w:t>
            </w:r>
          </w:p>
        </w:tc>
        <w:tc>
          <w:tcPr>
            <w:tcW w:w="1003" w:type="dxa"/>
            <w:tcBorders>
              <w:top w:val="single" w:sz="12" w:space="0" w:color="auto"/>
              <w:left w:val="nil"/>
              <w:bottom w:val="single" w:sz="12" w:space="0" w:color="auto"/>
              <w:right w:val="nil"/>
            </w:tcBorders>
            <w:shd w:val="clear" w:color="auto" w:fill="auto"/>
            <w:vAlign w:val="center"/>
            <w:hideMark/>
          </w:tcPr>
          <w:p w14:paraId="0F4C8629" w14:textId="77777777" w:rsidR="003D5126" w:rsidRPr="003D5126" w:rsidRDefault="003D5126" w:rsidP="003D5126">
            <w:pPr>
              <w:jc w:val="center"/>
              <w:rPr>
                <w:rFonts w:eastAsia="Times New Roman"/>
                <w:b/>
                <w:bCs/>
                <w:color w:val="000000"/>
              </w:rPr>
            </w:pPr>
            <w:r w:rsidRPr="003D5126">
              <w:rPr>
                <w:rFonts w:eastAsia="Times New Roman"/>
                <w:b/>
                <w:bCs/>
                <w:color w:val="000000"/>
              </w:rPr>
              <w:t>Test statistic</w:t>
            </w:r>
          </w:p>
        </w:tc>
        <w:tc>
          <w:tcPr>
            <w:tcW w:w="977" w:type="dxa"/>
            <w:tcBorders>
              <w:top w:val="single" w:sz="12" w:space="0" w:color="auto"/>
              <w:left w:val="nil"/>
              <w:bottom w:val="single" w:sz="12" w:space="0" w:color="auto"/>
              <w:right w:val="nil"/>
            </w:tcBorders>
            <w:shd w:val="clear" w:color="auto" w:fill="auto"/>
            <w:vAlign w:val="center"/>
            <w:hideMark/>
          </w:tcPr>
          <w:p w14:paraId="05C392E3" w14:textId="77777777" w:rsidR="003D5126" w:rsidRPr="003D5126" w:rsidRDefault="003D5126" w:rsidP="003D5126">
            <w:pPr>
              <w:jc w:val="center"/>
              <w:rPr>
                <w:rFonts w:eastAsia="Times New Roman"/>
                <w:b/>
                <w:bCs/>
                <w:i/>
                <w:iCs/>
                <w:color w:val="000000"/>
              </w:rPr>
            </w:pPr>
            <w:r w:rsidRPr="003D5126">
              <w:rPr>
                <w:rFonts w:eastAsia="Times New Roman"/>
                <w:b/>
                <w:bCs/>
                <w:i/>
                <w:iCs/>
                <w:color w:val="000000"/>
              </w:rPr>
              <w:t>p</w:t>
            </w:r>
          </w:p>
        </w:tc>
      </w:tr>
      <w:tr w:rsidR="003D5126" w:rsidRPr="003D5126" w14:paraId="24035669" w14:textId="77777777" w:rsidTr="003D5126">
        <w:trPr>
          <w:trHeight w:val="340"/>
        </w:trPr>
        <w:tc>
          <w:tcPr>
            <w:tcW w:w="1530" w:type="dxa"/>
            <w:tcBorders>
              <w:top w:val="nil"/>
              <w:left w:val="nil"/>
              <w:bottom w:val="nil"/>
              <w:right w:val="nil"/>
            </w:tcBorders>
            <w:shd w:val="clear" w:color="auto" w:fill="auto"/>
            <w:noWrap/>
            <w:hideMark/>
          </w:tcPr>
          <w:p w14:paraId="425D4434" w14:textId="77777777" w:rsidR="003D5126" w:rsidRPr="003D5126" w:rsidRDefault="003D5126" w:rsidP="003D5126">
            <w:pPr>
              <w:rPr>
                <w:rFonts w:eastAsia="Times New Roman"/>
                <w:color w:val="000000"/>
              </w:rPr>
            </w:pPr>
            <w:r w:rsidRPr="003D5126">
              <w:rPr>
                <w:rFonts w:eastAsia="Times New Roman"/>
                <w:color w:val="000000"/>
              </w:rPr>
              <w:t>Percent cover</w:t>
            </w:r>
          </w:p>
        </w:tc>
        <w:tc>
          <w:tcPr>
            <w:tcW w:w="1350" w:type="dxa"/>
            <w:tcBorders>
              <w:top w:val="nil"/>
              <w:left w:val="nil"/>
              <w:bottom w:val="nil"/>
              <w:right w:val="nil"/>
            </w:tcBorders>
            <w:shd w:val="clear" w:color="auto" w:fill="auto"/>
            <w:noWrap/>
            <w:hideMark/>
          </w:tcPr>
          <w:p w14:paraId="0F0E6552" w14:textId="77777777" w:rsidR="003D5126" w:rsidRPr="003D5126" w:rsidRDefault="003D5126" w:rsidP="003D5126">
            <w:pPr>
              <w:rPr>
                <w:rFonts w:eastAsia="Times New Roman"/>
                <w:color w:val="000000"/>
              </w:rPr>
            </w:pPr>
            <w:r w:rsidRPr="003D5126">
              <w:rPr>
                <w:rFonts w:eastAsia="Times New Roman"/>
                <w:color w:val="000000"/>
              </w:rPr>
              <w:t>Major taxa</w:t>
            </w:r>
          </w:p>
        </w:tc>
        <w:tc>
          <w:tcPr>
            <w:tcW w:w="1737" w:type="dxa"/>
            <w:tcBorders>
              <w:top w:val="nil"/>
              <w:left w:val="nil"/>
              <w:bottom w:val="nil"/>
              <w:right w:val="nil"/>
            </w:tcBorders>
            <w:shd w:val="clear" w:color="auto" w:fill="auto"/>
            <w:noWrap/>
            <w:hideMark/>
          </w:tcPr>
          <w:p w14:paraId="3651B9E1" w14:textId="77777777" w:rsidR="003D5126" w:rsidRPr="003D5126" w:rsidRDefault="003D5126" w:rsidP="003D5126">
            <w:pPr>
              <w:rPr>
                <w:rFonts w:eastAsia="Times New Roman"/>
                <w:color w:val="000000"/>
              </w:rPr>
            </w:pPr>
            <w:r w:rsidRPr="003D5126">
              <w:rPr>
                <w:rFonts w:eastAsia="Times New Roman"/>
                <w:color w:val="000000"/>
              </w:rPr>
              <w:t>PERMANOVA</w:t>
            </w:r>
          </w:p>
        </w:tc>
        <w:tc>
          <w:tcPr>
            <w:tcW w:w="3123" w:type="dxa"/>
            <w:tcBorders>
              <w:top w:val="nil"/>
              <w:left w:val="nil"/>
              <w:bottom w:val="nil"/>
              <w:right w:val="nil"/>
            </w:tcBorders>
            <w:shd w:val="clear" w:color="auto" w:fill="auto"/>
            <w:noWrap/>
            <w:hideMark/>
          </w:tcPr>
          <w:p w14:paraId="7854C454" w14:textId="77777777" w:rsidR="003D5126" w:rsidRPr="003D5126" w:rsidRDefault="003D5126" w:rsidP="003D5126">
            <w:pPr>
              <w:rPr>
                <w:rFonts w:eastAsia="Times New Roman"/>
                <w:color w:val="000000"/>
              </w:rPr>
            </w:pPr>
            <w:r w:rsidRPr="003D5126">
              <w:rPr>
                <w:rFonts w:eastAsia="Times New Roman"/>
                <w:color w:val="000000"/>
              </w:rPr>
              <w:t>Site</w:t>
            </w:r>
          </w:p>
        </w:tc>
        <w:tc>
          <w:tcPr>
            <w:tcW w:w="1003" w:type="dxa"/>
            <w:tcBorders>
              <w:top w:val="nil"/>
              <w:left w:val="nil"/>
              <w:bottom w:val="nil"/>
              <w:right w:val="nil"/>
            </w:tcBorders>
            <w:shd w:val="clear" w:color="auto" w:fill="auto"/>
            <w:noWrap/>
            <w:hideMark/>
          </w:tcPr>
          <w:p w14:paraId="66FCB151" w14:textId="77777777" w:rsidR="003D5126" w:rsidRPr="003D5126" w:rsidRDefault="003D5126" w:rsidP="003D5126">
            <w:pPr>
              <w:rPr>
                <w:rFonts w:eastAsia="Times New Roman"/>
                <w:color w:val="000000"/>
              </w:rPr>
            </w:pPr>
            <w:r w:rsidRPr="003D5126">
              <w:rPr>
                <w:rFonts w:eastAsia="Times New Roman"/>
                <w:color w:val="000000"/>
              </w:rPr>
              <w:t>21.118</w:t>
            </w:r>
          </w:p>
        </w:tc>
        <w:tc>
          <w:tcPr>
            <w:tcW w:w="977" w:type="dxa"/>
            <w:tcBorders>
              <w:top w:val="nil"/>
              <w:left w:val="nil"/>
              <w:bottom w:val="nil"/>
              <w:right w:val="nil"/>
            </w:tcBorders>
            <w:shd w:val="clear" w:color="auto" w:fill="auto"/>
            <w:noWrap/>
            <w:hideMark/>
          </w:tcPr>
          <w:p w14:paraId="072B525C"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284F9F23" w14:textId="77777777" w:rsidTr="003D5126">
        <w:trPr>
          <w:trHeight w:val="320"/>
        </w:trPr>
        <w:tc>
          <w:tcPr>
            <w:tcW w:w="1530" w:type="dxa"/>
            <w:tcBorders>
              <w:top w:val="nil"/>
              <w:left w:val="nil"/>
              <w:bottom w:val="nil"/>
              <w:right w:val="nil"/>
            </w:tcBorders>
            <w:shd w:val="clear" w:color="auto" w:fill="auto"/>
            <w:noWrap/>
            <w:hideMark/>
          </w:tcPr>
          <w:p w14:paraId="2F16BC75"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1648A4D4"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7BE82810" w14:textId="77777777" w:rsidR="003D5126" w:rsidRPr="003D5126" w:rsidRDefault="003D5126" w:rsidP="003D5126">
            <w:pPr>
              <w:rPr>
                <w:rFonts w:eastAsia="Times New Roman"/>
                <w:color w:val="000000"/>
              </w:rPr>
            </w:pPr>
            <w:r w:rsidRPr="003D5126">
              <w:rPr>
                <w:rFonts w:eastAsia="Times New Roman"/>
                <w:color w:val="000000"/>
              </w:rPr>
              <w:t>Pairwise</w:t>
            </w:r>
          </w:p>
        </w:tc>
        <w:tc>
          <w:tcPr>
            <w:tcW w:w="3123" w:type="dxa"/>
            <w:tcBorders>
              <w:top w:val="nil"/>
              <w:left w:val="nil"/>
              <w:bottom w:val="nil"/>
              <w:right w:val="nil"/>
            </w:tcBorders>
            <w:shd w:val="clear" w:color="auto" w:fill="auto"/>
            <w:noWrap/>
            <w:hideMark/>
          </w:tcPr>
          <w:p w14:paraId="1455DFDB" w14:textId="77777777" w:rsidR="003D5126" w:rsidRPr="003D5126" w:rsidRDefault="003D5126" w:rsidP="003D5126">
            <w:pPr>
              <w:rPr>
                <w:rFonts w:eastAsia="Times New Roman"/>
                <w:color w:val="000000"/>
              </w:rPr>
            </w:pPr>
            <w:r w:rsidRPr="003D5126">
              <w:rPr>
                <w:rFonts w:eastAsia="Times New Roman"/>
                <w:color w:val="000000"/>
              </w:rPr>
              <w:t>Bright Bank – Geyer Bank</w:t>
            </w:r>
          </w:p>
        </w:tc>
        <w:tc>
          <w:tcPr>
            <w:tcW w:w="1003" w:type="dxa"/>
            <w:tcBorders>
              <w:top w:val="nil"/>
              <w:left w:val="nil"/>
              <w:bottom w:val="nil"/>
              <w:right w:val="nil"/>
            </w:tcBorders>
            <w:shd w:val="clear" w:color="auto" w:fill="auto"/>
            <w:noWrap/>
            <w:hideMark/>
          </w:tcPr>
          <w:p w14:paraId="3D7999B8" w14:textId="77777777" w:rsidR="003D5126" w:rsidRPr="003D5126" w:rsidRDefault="003D5126" w:rsidP="003D5126">
            <w:pPr>
              <w:rPr>
                <w:rFonts w:eastAsia="Times New Roman"/>
                <w:color w:val="000000"/>
              </w:rPr>
            </w:pPr>
            <w:r w:rsidRPr="003D5126">
              <w:rPr>
                <w:rFonts w:eastAsia="Times New Roman"/>
                <w:color w:val="000000"/>
              </w:rPr>
              <w:t>1.828</w:t>
            </w:r>
          </w:p>
        </w:tc>
        <w:tc>
          <w:tcPr>
            <w:tcW w:w="977" w:type="dxa"/>
            <w:tcBorders>
              <w:top w:val="nil"/>
              <w:left w:val="nil"/>
              <w:bottom w:val="nil"/>
              <w:right w:val="nil"/>
            </w:tcBorders>
            <w:shd w:val="clear" w:color="auto" w:fill="auto"/>
            <w:noWrap/>
            <w:hideMark/>
          </w:tcPr>
          <w:p w14:paraId="7D0AF46B" w14:textId="77777777" w:rsidR="003D5126" w:rsidRPr="003D5126" w:rsidRDefault="003D5126" w:rsidP="003D5126">
            <w:pPr>
              <w:rPr>
                <w:rFonts w:eastAsia="Times New Roman"/>
                <w:color w:val="000000"/>
              </w:rPr>
            </w:pPr>
            <w:r w:rsidRPr="003D5126">
              <w:rPr>
                <w:rFonts w:eastAsia="Times New Roman"/>
                <w:color w:val="000000"/>
              </w:rPr>
              <w:t>0.0393</w:t>
            </w:r>
          </w:p>
        </w:tc>
      </w:tr>
      <w:tr w:rsidR="003D5126" w:rsidRPr="003D5126" w14:paraId="21A02D35" w14:textId="77777777" w:rsidTr="003D5126">
        <w:trPr>
          <w:trHeight w:val="320"/>
        </w:trPr>
        <w:tc>
          <w:tcPr>
            <w:tcW w:w="1530" w:type="dxa"/>
            <w:tcBorders>
              <w:top w:val="nil"/>
              <w:left w:val="nil"/>
              <w:bottom w:val="nil"/>
              <w:right w:val="nil"/>
            </w:tcBorders>
            <w:shd w:val="clear" w:color="auto" w:fill="auto"/>
            <w:noWrap/>
            <w:hideMark/>
          </w:tcPr>
          <w:p w14:paraId="1198DBB5"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30316800"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726F9925"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3E5315C8" w14:textId="77777777" w:rsidR="003D5126" w:rsidRPr="003D5126" w:rsidRDefault="003D5126" w:rsidP="003D5126">
            <w:pPr>
              <w:rPr>
                <w:rFonts w:eastAsia="Times New Roman"/>
                <w:color w:val="000000"/>
              </w:rPr>
            </w:pPr>
            <w:r w:rsidRPr="003D5126">
              <w:rPr>
                <w:rFonts w:eastAsia="Times New Roman"/>
                <w:color w:val="000000"/>
              </w:rPr>
              <w:t>Bright Bank – McGrail Bank</w:t>
            </w:r>
          </w:p>
        </w:tc>
        <w:tc>
          <w:tcPr>
            <w:tcW w:w="1003" w:type="dxa"/>
            <w:tcBorders>
              <w:top w:val="nil"/>
              <w:left w:val="nil"/>
              <w:bottom w:val="nil"/>
              <w:right w:val="nil"/>
            </w:tcBorders>
            <w:shd w:val="clear" w:color="auto" w:fill="auto"/>
            <w:noWrap/>
            <w:hideMark/>
          </w:tcPr>
          <w:p w14:paraId="14775E85" w14:textId="77777777" w:rsidR="003D5126" w:rsidRPr="003D5126" w:rsidRDefault="003D5126" w:rsidP="003D5126">
            <w:pPr>
              <w:rPr>
                <w:rFonts w:eastAsia="Times New Roman"/>
                <w:color w:val="000000"/>
              </w:rPr>
            </w:pPr>
            <w:r w:rsidRPr="003D5126">
              <w:rPr>
                <w:rFonts w:eastAsia="Times New Roman"/>
                <w:color w:val="000000"/>
              </w:rPr>
              <w:t>2.412</w:t>
            </w:r>
          </w:p>
        </w:tc>
        <w:tc>
          <w:tcPr>
            <w:tcW w:w="977" w:type="dxa"/>
            <w:tcBorders>
              <w:top w:val="nil"/>
              <w:left w:val="nil"/>
              <w:bottom w:val="nil"/>
              <w:right w:val="nil"/>
            </w:tcBorders>
            <w:shd w:val="clear" w:color="auto" w:fill="auto"/>
            <w:noWrap/>
            <w:hideMark/>
          </w:tcPr>
          <w:p w14:paraId="4271C505" w14:textId="77777777" w:rsidR="003D5126" w:rsidRPr="003D5126" w:rsidRDefault="003D5126" w:rsidP="003D5126">
            <w:pPr>
              <w:rPr>
                <w:rFonts w:eastAsia="Times New Roman"/>
                <w:color w:val="000000"/>
              </w:rPr>
            </w:pPr>
            <w:r w:rsidRPr="003D5126">
              <w:rPr>
                <w:rFonts w:eastAsia="Times New Roman"/>
                <w:color w:val="000000"/>
              </w:rPr>
              <w:t>0.0079</w:t>
            </w:r>
          </w:p>
        </w:tc>
      </w:tr>
      <w:tr w:rsidR="003D5126" w:rsidRPr="003D5126" w14:paraId="3D527C93" w14:textId="77777777" w:rsidTr="003D5126">
        <w:trPr>
          <w:trHeight w:val="320"/>
        </w:trPr>
        <w:tc>
          <w:tcPr>
            <w:tcW w:w="1530" w:type="dxa"/>
            <w:tcBorders>
              <w:top w:val="nil"/>
              <w:left w:val="nil"/>
              <w:bottom w:val="nil"/>
              <w:right w:val="nil"/>
            </w:tcBorders>
            <w:shd w:val="clear" w:color="auto" w:fill="auto"/>
            <w:noWrap/>
            <w:hideMark/>
          </w:tcPr>
          <w:p w14:paraId="18F2FC4F"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3CC62310"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183BF7C7"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4F9D5466" w14:textId="77777777" w:rsidR="003D5126" w:rsidRPr="003D5126" w:rsidRDefault="003D5126" w:rsidP="003D5126">
            <w:pPr>
              <w:rPr>
                <w:rFonts w:eastAsia="Times New Roman"/>
                <w:color w:val="000000"/>
              </w:rPr>
            </w:pPr>
            <w:r w:rsidRPr="003D5126">
              <w:rPr>
                <w:rFonts w:eastAsia="Times New Roman"/>
                <w:color w:val="000000"/>
              </w:rPr>
              <w:t>Bright Bank – East Bank</w:t>
            </w:r>
          </w:p>
        </w:tc>
        <w:tc>
          <w:tcPr>
            <w:tcW w:w="1003" w:type="dxa"/>
            <w:tcBorders>
              <w:top w:val="nil"/>
              <w:left w:val="nil"/>
              <w:bottom w:val="nil"/>
              <w:right w:val="nil"/>
            </w:tcBorders>
            <w:shd w:val="clear" w:color="auto" w:fill="auto"/>
            <w:noWrap/>
            <w:hideMark/>
          </w:tcPr>
          <w:p w14:paraId="61BBB55A" w14:textId="77777777" w:rsidR="003D5126" w:rsidRPr="003D5126" w:rsidRDefault="003D5126" w:rsidP="003D5126">
            <w:pPr>
              <w:rPr>
                <w:rFonts w:eastAsia="Times New Roman"/>
                <w:color w:val="000000"/>
              </w:rPr>
            </w:pPr>
            <w:r w:rsidRPr="003D5126">
              <w:rPr>
                <w:rFonts w:eastAsia="Times New Roman"/>
                <w:color w:val="000000"/>
              </w:rPr>
              <w:t>5.367</w:t>
            </w:r>
          </w:p>
        </w:tc>
        <w:tc>
          <w:tcPr>
            <w:tcW w:w="977" w:type="dxa"/>
            <w:tcBorders>
              <w:top w:val="nil"/>
              <w:left w:val="nil"/>
              <w:bottom w:val="nil"/>
              <w:right w:val="nil"/>
            </w:tcBorders>
            <w:shd w:val="clear" w:color="auto" w:fill="auto"/>
            <w:noWrap/>
            <w:hideMark/>
          </w:tcPr>
          <w:p w14:paraId="792937E6"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254C728F" w14:textId="77777777" w:rsidTr="003D5126">
        <w:trPr>
          <w:trHeight w:val="320"/>
        </w:trPr>
        <w:tc>
          <w:tcPr>
            <w:tcW w:w="1530" w:type="dxa"/>
            <w:tcBorders>
              <w:top w:val="nil"/>
              <w:left w:val="nil"/>
              <w:bottom w:val="nil"/>
              <w:right w:val="nil"/>
            </w:tcBorders>
            <w:shd w:val="clear" w:color="auto" w:fill="auto"/>
            <w:noWrap/>
            <w:hideMark/>
          </w:tcPr>
          <w:p w14:paraId="2081DD5C"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3115D09D"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2CF0E7BC"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30F6E2D3" w14:textId="77777777" w:rsidR="003D5126" w:rsidRPr="003D5126" w:rsidRDefault="003D5126" w:rsidP="003D5126">
            <w:pPr>
              <w:rPr>
                <w:rFonts w:eastAsia="Times New Roman"/>
                <w:color w:val="000000"/>
              </w:rPr>
            </w:pPr>
            <w:r w:rsidRPr="003D5126">
              <w:rPr>
                <w:rFonts w:eastAsia="Times New Roman"/>
                <w:color w:val="000000"/>
              </w:rPr>
              <w:t>Bright Bank – West Bank</w:t>
            </w:r>
          </w:p>
        </w:tc>
        <w:tc>
          <w:tcPr>
            <w:tcW w:w="1003" w:type="dxa"/>
            <w:tcBorders>
              <w:top w:val="nil"/>
              <w:left w:val="nil"/>
              <w:bottom w:val="nil"/>
              <w:right w:val="nil"/>
            </w:tcBorders>
            <w:shd w:val="clear" w:color="auto" w:fill="auto"/>
            <w:noWrap/>
            <w:hideMark/>
          </w:tcPr>
          <w:p w14:paraId="0A689617" w14:textId="77777777" w:rsidR="003D5126" w:rsidRPr="003D5126" w:rsidRDefault="003D5126" w:rsidP="003D5126">
            <w:pPr>
              <w:rPr>
                <w:rFonts w:eastAsia="Times New Roman"/>
                <w:color w:val="000000"/>
              </w:rPr>
            </w:pPr>
            <w:r w:rsidRPr="003D5126">
              <w:rPr>
                <w:rFonts w:eastAsia="Times New Roman"/>
                <w:color w:val="000000"/>
              </w:rPr>
              <w:t>6.931</w:t>
            </w:r>
          </w:p>
        </w:tc>
        <w:tc>
          <w:tcPr>
            <w:tcW w:w="977" w:type="dxa"/>
            <w:tcBorders>
              <w:top w:val="nil"/>
              <w:left w:val="nil"/>
              <w:bottom w:val="nil"/>
              <w:right w:val="nil"/>
            </w:tcBorders>
            <w:shd w:val="clear" w:color="auto" w:fill="auto"/>
            <w:noWrap/>
            <w:hideMark/>
          </w:tcPr>
          <w:p w14:paraId="6952B73C"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2071C5FA" w14:textId="77777777" w:rsidTr="003D5126">
        <w:trPr>
          <w:trHeight w:val="320"/>
        </w:trPr>
        <w:tc>
          <w:tcPr>
            <w:tcW w:w="1530" w:type="dxa"/>
            <w:tcBorders>
              <w:top w:val="nil"/>
              <w:left w:val="nil"/>
              <w:bottom w:val="nil"/>
              <w:right w:val="nil"/>
            </w:tcBorders>
            <w:shd w:val="clear" w:color="auto" w:fill="auto"/>
            <w:noWrap/>
            <w:hideMark/>
          </w:tcPr>
          <w:p w14:paraId="00D391CC"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4F8CFB47"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6E90A729"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3E69C96E" w14:textId="77777777" w:rsidR="003D5126" w:rsidRPr="003D5126" w:rsidRDefault="003D5126" w:rsidP="003D5126">
            <w:pPr>
              <w:rPr>
                <w:rFonts w:eastAsia="Times New Roman"/>
                <w:color w:val="000000"/>
              </w:rPr>
            </w:pPr>
            <w:r w:rsidRPr="003D5126">
              <w:rPr>
                <w:rFonts w:eastAsia="Times New Roman"/>
                <w:color w:val="000000"/>
              </w:rPr>
              <w:t>Geyer Bank – McGrail Bank</w:t>
            </w:r>
          </w:p>
        </w:tc>
        <w:tc>
          <w:tcPr>
            <w:tcW w:w="1003" w:type="dxa"/>
            <w:tcBorders>
              <w:top w:val="nil"/>
              <w:left w:val="nil"/>
              <w:bottom w:val="nil"/>
              <w:right w:val="nil"/>
            </w:tcBorders>
            <w:shd w:val="clear" w:color="auto" w:fill="auto"/>
            <w:noWrap/>
            <w:hideMark/>
          </w:tcPr>
          <w:p w14:paraId="7B614C69" w14:textId="77777777" w:rsidR="003D5126" w:rsidRPr="003D5126" w:rsidRDefault="003D5126" w:rsidP="003D5126">
            <w:pPr>
              <w:rPr>
                <w:rFonts w:eastAsia="Times New Roman"/>
                <w:color w:val="000000"/>
              </w:rPr>
            </w:pPr>
            <w:r w:rsidRPr="003D5126">
              <w:rPr>
                <w:rFonts w:eastAsia="Times New Roman"/>
                <w:color w:val="000000"/>
              </w:rPr>
              <w:t>1.498</w:t>
            </w:r>
          </w:p>
        </w:tc>
        <w:tc>
          <w:tcPr>
            <w:tcW w:w="977" w:type="dxa"/>
            <w:tcBorders>
              <w:top w:val="nil"/>
              <w:left w:val="nil"/>
              <w:bottom w:val="nil"/>
              <w:right w:val="nil"/>
            </w:tcBorders>
            <w:shd w:val="clear" w:color="auto" w:fill="auto"/>
            <w:noWrap/>
            <w:hideMark/>
          </w:tcPr>
          <w:p w14:paraId="5EBD54F9" w14:textId="77777777" w:rsidR="003D5126" w:rsidRPr="003D5126" w:rsidRDefault="003D5126" w:rsidP="003D5126">
            <w:pPr>
              <w:rPr>
                <w:rFonts w:eastAsia="Times New Roman"/>
                <w:color w:val="000000"/>
              </w:rPr>
            </w:pPr>
            <w:r w:rsidRPr="003D5126">
              <w:rPr>
                <w:rFonts w:eastAsia="Times New Roman"/>
                <w:color w:val="000000"/>
              </w:rPr>
              <w:t>ns</w:t>
            </w:r>
          </w:p>
        </w:tc>
      </w:tr>
      <w:tr w:rsidR="003D5126" w:rsidRPr="003D5126" w14:paraId="11666158" w14:textId="77777777" w:rsidTr="003D5126">
        <w:trPr>
          <w:trHeight w:val="320"/>
        </w:trPr>
        <w:tc>
          <w:tcPr>
            <w:tcW w:w="1530" w:type="dxa"/>
            <w:tcBorders>
              <w:top w:val="nil"/>
              <w:left w:val="nil"/>
              <w:bottom w:val="nil"/>
              <w:right w:val="nil"/>
            </w:tcBorders>
            <w:shd w:val="clear" w:color="auto" w:fill="auto"/>
            <w:noWrap/>
            <w:hideMark/>
          </w:tcPr>
          <w:p w14:paraId="47C4C26A"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626337FE"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13680329"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184E075A" w14:textId="77777777" w:rsidR="003D5126" w:rsidRPr="003D5126" w:rsidRDefault="003D5126" w:rsidP="003D5126">
            <w:pPr>
              <w:rPr>
                <w:rFonts w:eastAsia="Times New Roman"/>
                <w:color w:val="000000"/>
              </w:rPr>
            </w:pPr>
            <w:r w:rsidRPr="003D5126">
              <w:rPr>
                <w:rFonts w:eastAsia="Times New Roman"/>
                <w:color w:val="000000"/>
              </w:rPr>
              <w:t>Geyer Bank – East Bank</w:t>
            </w:r>
          </w:p>
        </w:tc>
        <w:tc>
          <w:tcPr>
            <w:tcW w:w="1003" w:type="dxa"/>
            <w:tcBorders>
              <w:top w:val="nil"/>
              <w:left w:val="nil"/>
              <w:bottom w:val="nil"/>
              <w:right w:val="nil"/>
            </w:tcBorders>
            <w:shd w:val="clear" w:color="auto" w:fill="auto"/>
            <w:noWrap/>
            <w:hideMark/>
          </w:tcPr>
          <w:p w14:paraId="047CB7CE" w14:textId="77777777" w:rsidR="003D5126" w:rsidRPr="003D5126" w:rsidRDefault="003D5126" w:rsidP="003D5126">
            <w:pPr>
              <w:rPr>
                <w:rFonts w:eastAsia="Times New Roman"/>
                <w:color w:val="000000"/>
              </w:rPr>
            </w:pPr>
            <w:r w:rsidRPr="003D5126">
              <w:rPr>
                <w:rFonts w:eastAsia="Times New Roman"/>
                <w:color w:val="000000"/>
              </w:rPr>
              <w:t>4.871</w:t>
            </w:r>
          </w:p>
        </w:tc>
        <w:tc>
          <w:tcPr>
            <w:tcW w:w="977" w:type="dxa"/>
            <w:tcBorders>
              <w:top w:val="nil"/>
              <w:left w:val="nil"/>
              <w:bottom w:val="nil"/>
              <w:right w:val="nil"/>
            </w:tcBorders>
            <w:shd w:val="clear" w:color="auto" w:fill="auto"/>
            <w:noWrap/>
            <w:hideMark/>
          </w:tcPr>
          <w:p w14:paraId="3FA3FE7A"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5868E7C4" w14:textId="77777777" w:rsidTr="003D5126">
        <w:trPr>
          <w:trHeight w:val="320"/>
        </w:trPr>
        <w:tc>
          <w:tcPr>
            <w:tcW w:w="1530" w:type="dxa"/>
            <w:tcBorders>
              <w:top w:val="nil"/>
              <w:left w:val="nil"/>
              <w:bottom w:val="nil"/>
              <w:right w:val="nil"/>
            </w:tcBorders>
            <w:shd w:val="clear" w:color="auto" w:fill="auto"/>
            <w:noWrap/>
            <w:hideMark/>
          </w:tcPr>
          <w:p w14:paraId="1FB12A56"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6AB1F603"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4837C9F3"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1F4B4898" w14:textId="77777777" w:rsidR="003D5126" w:rsidRPr="003D5126" w:rsidRDefault="003D5126" w:rsidP="003D5126">
            <w:pPr>
              <w:rPr>
                <w:rFonts w:eastAsia="Times New Roman"/>
                <w:color w:val="000000"/>
              </w:rPr>
            </w:pPr>
            <w:r w:rsidRPr="003D5126">
              <w:rPr>
                <w:rFonts w:eastAsia="Times New Roman"/>
                <w:color w:val="000000"/>
              </w:rPr>
              <w:t>Geyer Bank – West Bank</w:t>
            </w:r>
          </w:p>
        </w:tc>
        <w:tc>
          <w:tcPr>
            <w:tcW w:w="1003" w:type="dxa"/>
            <w:tcBorders>
              <w:top w:val="nil"/>
              <w:left w:val="nil"/>
              <w:bottom w:val="nil"/>
              <w:right w:val="nil"/>
            </w:tcBorders>
            <w:shd w:val="clear" w:color="auto" w:fill="auto"/>
            <w:noWrap/>
            <w:hideMark/>
          </w:tcPr>
          <w:p w14:paraId="262CB67A" w14:textId="77777777" w:rsidR="003D5126" w:rsidRPr="003D5126" w:rsidRDefault="003D5126" w:rsidP="003D5126">
            <w:pPr>
              <w:rPr>
                <w:rFonts w:eastAsia="Times New Roman"/>
                <w:color w:val="000000"/>
              </w:rPr>
            </w:pPr>
            <w:r w:rsidRPr="003D5126">
              <w:rPr>
                <w:rFonts w:eastAsia="Times New Roman"/>
                <w:color w:val="000000"/>
              </w:rPr>
              <w:t>6.566</w:t>
            </w:r>
          </w:p>
        </w:tc>
        <w:tc>
          <w:tcPr>
            <w:tcW w:w="977" w:type="dxa"/>
            <w:tcBorders>
              <w:top w:val="nil"/>
              <w:left w:val="nil"/>
              <w:bottom w:val="nil"/>
              <w:right w:val="nil"/>
            </w:tcBorders>
            <w:shd w:val="clear" w:color="auto" w:fill="auto"/>
            <w:noWrap/>
            <w:hideMark/>
          </w:tcPr>
          <w:p w14:paraId="1C613632"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67363D43" w14:textId="77777777" w:rsidTr="003D5126">
        <w:trPr>
          <w:trHeight w:val="320"/>
        </w:trPr>
        <w:tc>
          <w:tcPr>
            <w:tcW w:w="1530" w:type="dxa"/>
            <w:tcBorders>
              <w:top w:val="nil"/>
              <w:left w:val="nil"/>
              <w:bottom w:val="nil"/>
              <w:right w:val="nil"/>
            </w:tcBorders>
            <w:shd w:val="clear" w:color="auto" w:fill="auto"/>
            <w:noWrap/>
            <w:hideMark/>
          </w:tcPr>
          <w:p w14:paraId="4B902E9B"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7558D96E"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6C9A4B17"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763FB48D" w14:textId="77777777" w:rsidR="003D5126" w:rsidRPr="003D5126" w:rsidRDefault="003D5126" w:rsidP="003D5126">
            <w:pPr>
              <w:rPr>
                <w:rFonts w:eastAsia="Times New Roman"/>
                <w:color w:val="000000"/>
              </w:rPr>
            </w:pPr>
            <w:r w:rsidRPr="003D5126">
              <w:rPr>
                <w:rFonts w:eastAsia="Times New Roman"/>
                <w:color w:val="000000"/>
              </w:rPr>
              <w:t>McGrail Bank – East Bank</w:t>
            </w:r>
          </w:p>
        </w:tc>
        <w:tc>
          <w:tcPr>
            <w:tcW w:w="1003" w:type="dxa"/>
            <w:tcBorders>
              <w:top w:val="nil"/>
              <w:left w:val="nil"/>
              <w:bottom w:val="nil"/>
              <w:right w:val="nil"/>
            </w:tcBorders>
            <w:shd w:val="clear" w:color="auto" w:fill="auto"/>
            <w:noWrap/>
            <w:hideMark/>
          </w:tcPr>
          <w:p w14:paraId="04FE8787" w14:textId="77777777" w:rsidR="003D5126" w:rsidRPr="003D5126" w:rsidRDefault="003D5126" w:rsidP="003D5126">
            <w:pPr>
              <w:rPr>
                <w:rFonts w:eastAsia="Times New Roman"/>
                <w:color w:val="000000"/>
              </w:rPr>
            </w:pPr>
            <w:r w:rsidRPr="003D5126">
              <w:rPr>
                <w:rFonts w:eastAsia="Times New Roman"/>
                <w:color w:val="000000"/>
              </w:rPr>
              <w:t>3.963</w:t>
            </w:r>
          </w:p>
        </w:tc>
        <w:tc>
          <w:tcPr>
            <w:tcW w:w="977" w:type="dxa"/>
            <w:tcBorders>
              <w:top w:val="nil"/>
              <w:left w:val="nil"/>
              <w:bottom w:val="nil"/>
              <w:right w:val="nil"/>
            </w:tcBorders>
            <w:shd w:val="clear" w:color="auto" w:fill="auto"/>
            <w:noWrap/>
            <w:hideMark/>
          </w:tcPr>
          <w:p w14:paraId="33A1F4B9"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57C0C636" w14:textId="77777777" w:rsidTr="003D5126">
        <w:trPr>
          <w:trHeight w:val="320"/>
        </w:trPr>
        <w:tc>
          <w:tcPr>
            <w:tcW w:w="1530" w:type="dxa"/>
            <w:tcBorders>
              <w:top w:val="nil"/>
              <w:left w:val="nil"/>
              <w:bottom w:val="nil"/>
              <w:right w:val="nil"/>
            </w:tcBorders>
            <w:shd w:val="clear" w:color="auto" w:fill="auto"/>
            <w:noWrap/>
            <w:hideMark/>
          </w:tcPr>
          <w:p w14:paraId="26D92E4D"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74D1F638"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35DFAFAA"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6162E732" w14:textId="77777777" w:rsidR="003D5126" w:rsidRPr="003D5126" w:rsidRDefault="003D5126" w:rsidP="003D5126">
            <w:pPr>
              <w:rPr>
                <w:rFonts w:eastAsia="Times New Roman"/>
                <w:color w:val="000000"/>
              </w:rPr>
            </w:pPr>
            <w:r w:rsidRPr="003D5126">
              <w:rPr>
                <w:rFonts w:eastAsia="Times New Roman"/>
                <w:color w:val="000000"/>
              </w:rPr>
              <w:t>McGrail Bank – West Bank</w:t>
            </w:r>
          </w:p>
        </w:tc>
        <w:tc>
          <w:tcPr>
            <w:tcW w:w="1003" w:type="dxa"/>
            <w:tcBorders>
              <w:top w:val="nil"/>
              <w:left w:val="nil"/>
              <w:bottom w:val="nil"/>
              <w:right w:val="nil"/>
            </w:tcBorders>
            <w:shd w:val="clear" w:color="auto" w:fill="auto"/>
            <w:noWrap/>
            <w:hideMark/>
          </w:tcPr>
          <w:p w14:paraId="2A4C4C39" w14:textId="77777777" w:rsidR="003D5126" w:rsidRPr="003D5126" w:rsidRDefault="003D5126" w:rsidP="003D5126">
            <w:pPr>
              <w:rPr>
                <w:rFonts w:eastAsia="Times New Roman"/>
                <w:color w:val="000000"/>
              </w:rPr>
            </w:pPr>
            <w:r w:rsidRPr="003D5126">
              <w:rPr>
                <w:rFonts w:eastAsia="Times New Roman"/>
                <w:color w:val="000000"/>
              </w:rPr>
              <w:t>5.404</w:t>
            </w:r>
          </w:p>
        </w:tc>
        <w:tc>
          <w:tcPr>
            <w:tcW w:w="977" w:type="dxa"/>
            <w:tcBorders>
              <w:top w:val="nil"/>
              <w:left w:val="nil"/>
              <w:bottom w:val="nil"/>
              <w:right w:val="nil"/>
            </w:tcBorders>
            <w:shd w:val="clear" w:color="auto" w:fill="auto"/>
            <w:noWrap/>
            <w:hideMark/>
          </w:tcPr>
          <w:p w14:paraId="4C14DF21"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35D649D9" w14:textId="77777777" w:rsidTr="003D5126">
        <w:trPr>
          <w:trHeight w:val="320"/>
        </w:trPr>
        <w:tc>
          <w:tcPr>
            <w:tcW w:w="1530" w:type="dxa"/>
            <w:tcBorders>
              <w:top w:val="nil"/>
              <w:left w:val="nil"/>
              <w:bottom w:val="nil"/>
              <w:right w:val="nil"/>
            </w:tcBorders>
            <w:shd w:val="clear" w:color="auto" w:fill="auto"/>
            <w:noWrap/>
            <w:hideMark/>
          </w:tcPr>
          <w:p w14:paraId="1980DB90"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7F73E3E6"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1BFADE6D"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0233B66C" w14:textId="77777777" w:rsidR="003D5126" w:rsidRPr="003D5126" w:rsidRDefault="003D5126" w:rsidP="003D5126">
            <w:pPr>
              <w:rPr>
                <w:rFonts w:eastAsia="Times New Roman"/>
                <w:color w:val="000000"/>
              </w:rPr>
            </w:pPr>
            <w:r w:rsidRPr="003D5126">
              <w:rPr>
                <w:rFonts w:eastAsia="Times New Roman"/>
                <w:color w:val="000000"/>
              </w:rPr>
              <w:t>East Bank – West Bank</w:t>
            </w:r>
          </w:p>
        </w:tc>
        <w:tc>
          <w:tcPr>
            <w:tcW w:w="1003" w:type="dxa"/>
            <w:tcBorders>
              <w:top w:val="nil"/>
              <w:left w:val="nil"/>
              <w:bottom w:val="nil"/>
              <w:right w:val="nil"/>
            </w:tcBorders>
            <w:shd w:val="clear" w:color="auto" w:fill="auto"/>
            <w:noWrap/>
            <w:hideMark/>
          </w:tcPr>
          <w:p w14:paraId="14E9F0E7" w14:textId="77777777" w:rsidR="003D5126" w:rsidRPr="003D5126" w:rsidRDefault="003D5126" w:rsidP="003D5126">
            <w:pPr>
              <w:rPr>
                <w:rFonts w:eastAsia="Times New Roman"/>
                <w:color w:val="000000"/>
              </w:rPr>
            </w:pPr>
            <w:r w:rsidRPr="003D5126">
              <w:rPr>
                <w:rFonts w:eastAsia="Times New Roman"/>
                <w:color w:val="000000"/>
              </w:rPr>
              <w:t>1.105</w:t>
            </w:r>
          </w:p>
        </w:tc>
        <w:tc>
          <w:tcPr>
            <w:tcW w:w="977" w:type="dxa"/>
            <w:tcBorders>
              <w:top w:val="nil"/>
              <w:left w:val="nil"/>
              <w:bottom w:val="nil"/>
              <w:right w:val="nil"/>
            </w:tcBorders>
            <w:shd w:val="clear" w:color="auto" w:fill="auto"/>
            <w:noWrap/>
            <w:hideMark/>
          </w:tcPr>
          <w:p w14:paraId="6DCB9314" w14:textId="77777777" w:rsidR="003D5126" w:rsidRPr="003D5126" w:rsidRDefault="003D5126" w:rsidP="003D5126">
            <w:pPr>
              <w:rPr>
                <w:rFonts w:eastAsia="Times New Roman"/>
                <w:color w:val="000000"/>
              </w:rPr>
            </w:pPr>
            <w:r w:rsidRPr="003D5126">
              <w:rPr>
                <w:rFonts w:eastAsia="Times New Roman"/>
                <w:color w:val="000000"/>
              </w:rPr>
              <w:t>ns</w:t>
            </w:r>
          </w:p>
        </w:tc>
      </w:tr>
      <w:tr w:rsidR="003D5126" w:rsidRPr="003D5126" w14:paraId="38632890" w14:textId="77777777" w:rsidTr="003D5126">
        <w:trPr>
          <w:trHeight w:val="320"/>
        </w:trPr>
        <w:tc>
          <w:tcPr>
            <w:tcW w:w="1530" w:type="dxa"/>
            <w:tcBorders>
              <w:top w:val="nil"/>
              <w:left w:val="nil"/>
              <w:bottom w:val="nil"/>
              <w:right w:val="nil"/>
            </w:tcBorders>
            <w:shd w:val="clear" w:color="auto" w:fill="auto"/>
            <w:noWrap/>
            <w:hideMark/>
          </w:tcPr>
          <w:p w14:paraId="78DBCCBD"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234A76BB" w14:textId="77777777" w:rsidR="003D5126" w:rsidRPr="003D5126" w:rsidRDefault="003D5126" w:rsidP="003D5126">
            <w:pPr>
              <w:rPr>
                <w:rFonts w:eastAsia="Times New Roman"/>
                <w:color w:val="000000"/>
              </w:rPr>
            </w:pPr>
            <w:r w:rsidRPr="003D5126">
              <w:rPr>
                <w:rFonts w:eastAsia="Times New Roman"/>
                <w:color w:val="000000"/>
              </w:rPr>
              <w:t>Minor taxa</w:t>
            </w:r>
          </w:p>
        </w:tc>
        <w:tc>
          <w:tcPr>
            <w:tcW w:w="1737" w:type="dxa"/>
            <w:tcBorders>
              <w:top w:val="nil"/>
              <w:left w:val="nil"/>
              <w:bottom w:val="nil"/>
              <w:right w:val="nil"/>
            </w:tcBorders>
            <w:shd w:val="clear" w:color="auto" w:fill="auto"/>
            <w:noWrap/>
            <w:hideMark/>
          </w:tcPr>
          <w:p w14:paraId="7AB9B860" w14:textId="77777777" w:rsidR="003D5126" w:rsidRPr="003D5126" w:rsidRDefault="003D5126" w:rsidP="003D5126">
            <w:pPr>
              <w:rPr>
                <w:rFonts w:eastAsia="Times New Roman"/>
                <w:color w:val="000000"/>
              </w:rPr>
            </w:pPr>
            <w:r w:rsidRPr="003D5126">
              <w:rPr>
                <w:rFonts w:eastAsia="Times New Roman"/>
                <w:color w:val="000000"/>
              </w:rPr>
              <w:t>PERMANOVA</w:t>
            </w:r>
          </w:p>
        </w:tc>
        <w:tc>
          <w:tcPr>
            <w:tcW w:w="3123" w:type="dxa"/>
            <w:tcBorders>
              <w:top w:val="nil"/>
              <w:left w:val="nil"/>
              <w:bottom w:val="nil"/>
              <w:right w:val="nil"/>
            </w:tcBorders>
            <w:shd w:val="clear" w:color="auto" w:fill="auto"/>
            <w:noWrap/>
            <w:hideMark/>
          </w:tcPr>
          <w:p w14:paraId="41E32FEA" w14:textId="77777777" w:rsidR="003D5126" w:rsidRPr="003D5126" w:rsidRDefault="003D5126" w:rsidP="003D5126">
            <w:pPr>
              <w:rPr>
                <w:rFonts w:eastAsia="Times New Roman"/>
                <w:color w:val="000000"/>
              </w:rPr>
            </w:pPr>
            <w:r w:rsidRPr="003D5126">
              <w:rPr>
                <w:rFonts w:eastAsia="Times New Roman"/>
                <w:color w:val="000000"/>
              </w:rPr>
              <w:t>Site</w:t>
            </w:r>
          </w:p>
        </w:tc>
        <w:tc>
          <w:tcPr>
            <w:tcW w:w="1003" w:type="dxa"/>
            <w:tcBorders>
              <w:top w:val="nil"/>
              <w:left w:val="nil"/>
              <w:bottom w:val="nil"/>
              <w:right w:val="nil"/>
            </w:tcBorders>
            <w:shd w:val="clear" w:color="auto" w:fill="auto"/>
            <w:noWrap/>
            <w:hideMark/>
          </w:tcPr>
          <w:p w14:paraId="43B1F35B" w14:textId="77777777" w:rsidR="003D5126" w:rsidRPr="003D5126" w:rsidRDefault="003D5126" w:rsidP="003D5126">
            <w:pPr>
              <w:rPr>
                <w:rFonts w:eastAsia="Times New Roman"/>
                <w:color w:val="000000"/>
              </w:rPr>
            </w:pPr>
            <w:r w:rsidRPr="003D5126">
              <w:rPr>
                <w:rFonts w:eastAsia="Times New Roman"/>
                <w:color w:val="000000"/>
              </w:rPr>
              <w:t>35.508</w:t>
            </w:r>
          </w:p>
        </w:tc>
        <w:tc>
          <w:tcPr>
            <w:tcW w:w="977" w:type="dxa"/>
            <w:tcBorders>
              <w:top w:val="nil"/>
              <w:left w:val="nil"/>
              <w:bottom w:val="nil"/>
              <w:right w:val="nil"/>
            </w:tcBorders>
            <w:shd w:val="clear" w:color="auto" w:fill="auto"/>
            <w:noWrap/>
            <w:hideMark/>
          </w:tcPr>
          <w:p w14:paraId="1CD1D19D"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6A9F4D26" w14:textId="77777777" w:rsidTr="003D5126">
        <w:trPr>
          <w:trHeight w:val="320"/>
        </w:trPr>
        <w:tc>
          <w:tcPr>
            <w:tcW w:w="1530" w:type="dxa"/>
            <w:tcBorders>
              <w:top w:val="nil"/>
              <w:left w:val="nil"/>
              <w:bottom w:val="nil"/>
              <w:right w:val="nil"/>
            </w:tcBorders>
            <w:shd w:val="clear" w:color="auto" w:fill="auto"/>
            <w:noWrap/>
            <w:hideMark/>
          </w:tcPr>
          <w:p w14:paraId="4F17DC73"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61711432"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4A20BBFF" w14:textId="77777777" w:rsidR="003D5126" w:rsidRPr="003D5126" w:rsidRDefault="003D5126" w:rsidP="003D5126">
            <w:pPr>
              <w:rPr>
                <w:rFonts w:eastAsia="Times New Roman"/>
                <w:color w:val="000000"/>
              </w:rPr>
            </w:pPr>
            <w:r w:rsidRPr="003D5126">
              <w:rPr>
                <w:rFonts w:eastAsia="Times New Roman"/>
                <w:color w:val="000000"/>
              </w:rPr>
              <w:t>Pairwise</w:t>
            </w:r>
          </w:p>
        </w:tc>
        <w:tc>
          <w:tcPr>
            <w:tcW w:w="3123" w:type="dxa"/>
            <w:tcBorders>
              <w:top w:val="nil"/>
              <w:left w:val="nil"/>
              <w:bottom w:val="nil"/>
              <w:right w:val="nil"/>
            </w:tcBorders>
            <w:shd w:val="clear" w:color="auto" w:fill="auto"/>
            <w:noWrap/>
            <w:hideMark/>
          </w:tcPr>
          <w:p w14:paraId="64D90CD0" w14:textId="77777777" w:rsidR="003D5126" w:rsidRPr="003D5126" w:rsidRDefault="003D5126" w:rsidP="003D5126">
            <w:pPr>
              <w:rPr>
                <w:rFonts w:eastAsia="Times New Roman"/>
                <w:color w:val="000000"/>
              </w:rPr>
            </w:pPr>
            <w:r w:rsidRPr="003D5126">
              <w:rPr>
                <w:rFonts w:eastAsia="Times New Roman"/>
                <w:color w:val="000000"/>
              </w:rPr>
              <w:t>Bright Bank – Geyer Bank</w:t>
            </w:r>
          </w:p>
        </w:tc>
        <w:tc>
          <w:tcPr>
            <w:tcW w:w="1003" w:type="dxa"/>
            <w:tcBorders>
              <w:top w:val="nil"/>
              <w:left w:val="nil"/>
              <w:bottom w:val="nil"/>
              <w:right w:val="nil"/>
            </w:tcBorders>
            <w:shd w:val="clear" w:color="auto" w:fill="auto"/>
            <w:noWrap/>
            <w:hideMark/>
          </w:tcPr>
          <w:p w14:paraId="75CD65F8" w14:textId="77777777" w:rsidR="003D5126" w:rsidRPr="003D5126" w:rsidRDefault="003D5126" w:rsidP="003D5126">
            <w:pPr>
              <w:rPr>
                <w:rFonts w:eastAsia="Times New Roman"/>
                <w:color w:val="000000"/>
              </w:rPr>
            </w:pPr>
            <w:r w:rsidRPr="003D5126">
              <w:rPr>
                <w:rFonts w:eastAsia="Times New Roman"/>
                <w:color w:val="000000"/>
              </w:rPr>
              <w:t>2.215</w:t>
            </w:r>
          </w:p>
        </w:tc>
        <w:tc>
          <w:tcPr>
            <w:tcW w:w="977" w:type="dxa"/>
            <w:tcBorders>
              <w:top w:val="nil"/>
              <w:left w:val="nil"/>
              <w:bottom w:val="nil"/>
              <w:right w:val="nil"/>
            </w:tcBorders>
            <w:shd w:val="clear" w:color="auto" w:fill="auto"/>
            <w:noWrap/>
            <w:hideMark/>
          </w:tcPr>
          <w:p w14:paraId="63CDD633" w14:textId="77777777" w:rsidR="003D5126" w:rsidRPr="003D5126" w:rsidRDefault="003D5126" w:rsidP="003D5126">
            <w:pPr>
              <w:rPr>
                <w:rFonts w:eastAsia="Times New Roman"/>
                <w:color w:val="000000"/>
              </w:rPr>
            </w:pPr>
            <w:r w:rsidRPr="003D5126">
              <w:rPr>
                <w:rFonts w:eastAsia="Times New Roman"/>
                <w:color w:val="000000"/>
              </w:rPr>
              <w:t>0.0003</w:t>
            </w:r>
          </w:p>
        </w:tc>
      </w:tr>
      <w:tr w:rsidR="003D5126" w:rsidRPr="003D5126" w14:paraId="31459977" w14:textId="77777777" w:rsidTr="003D5126">
        <w:trPr>
          <w:trHeight w:val="320"/>
        </w:trPr>
        <w:tc>
          <w:tcPr>
            <w:tcW w:w="1530" w:type="dxa"/>
            <w:tcBorders>
              <w:top w:val="nil"/>
              <w:left w:val="nil"/>
              <w:bottom w:val="nil"/>
              <w:right w:val="nil"/>
            </w:tcBorders>
            <w:shd w:val="clear" w:color="auto" w:fill="auto"/>
            <w:noWrap/>
            <w:hideMark/>
          </w:tcPr>
          <w:p w14:paraId="7C5F96D9"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7A2B002F"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5EB306EE"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151DBC0B" w14:textId="77777777" w:rsidR="003D5126" w:rsidRPr="003D5126" w:rsidRDefault="003D5126" w:rsidP="003D5126">
            <w:pPr>
              <w:rPr>
                <w:rFonts w:eastAsia="Times New Roman"/>
                <w:color w:val="000000"/>
              </w:rPr>
            </w:pPr>
            <w:r w:rsidRPr="003D5126">
              <w:rPr>
                <w:rFonts w:eastAsia="Times New Roman"/>
                <w:color w:val="000000"/>
              </w:rPr>
              <w:t>Bright Bank – McGrail Bank</w:t>
            </w:r>
          </w:p>
        </w:tc>
        <w:tc>
          <w:tcPr>
            <w:tcW w:w="1003" w:type="dxa"/>
            <w:tcBorders>
              <w:top w:val="nil"/>
              <w:left w:val="nil"/>
              <w:bottom w:val="nil"/>
              <w:right w:val="nil"/>
            </w:tcBorders>
            <w:shd w:val="clear" w:color="auto" w:fill="auto"/>
            <w:noWrap/>
            <w:hideMark/>
          </w:tcPr>
          <w:p w14:paraId="30C3B4D5" w14:textId="77777777" w:rsidR="003D5126" w:rsidRPr="003D5126" w:rsidRDefault="003D5126" w:rsidP="003D5126">
            <w:pPr>
              <w:rPr>
                <w:rFonts w:eastAsia="Times New Roman"/>
                <w:color w:val="000000"/>
              </w:rPr>
            </w:pPr>
            <w:r w:rsidRPr="003D5126">
              <w:rPr>
                <w:rFonts w:eastAsia="Times New Roman"/>
                <w:color w:val="000000"/>
              </w:rPr>
              <w:t>2.034</w:t>
            </w:r>
          </w:p>
        </w:tc>
        <w:tc>
          <w:tcPr>
            <w:tcW w:w="977" w:type="dxa"/>
            <w:tcBorders>
              <w:top w:val="nil"/>
              <w:left w:val="nil"/>
              <w:bottom w:val="nil"/>
              <w:right w:val="nil"/>
            </w:tcBorders>
            <w:shd w:val="clear" w:color="auto" w:fill="auto"/>
            <w:noWrap/>
            <w:hideMark/>
          </w:tcPr>
          <w:p w14:paraId="5EFD2A1E" w14:textId="77777777" w:rsidR="003D5126" w:rsidRPr="003D5126" w:rsidRDefault="003D5126" w:rsidP="003D5126">
            <w:pPr>
              <w:rPr>
                <w:rFonts w:eastAsia="Times New Roman"/>
                <w:color w:val="000000"/>
              </w:rPr>
            </w:pPr>
            <w:r w:rsidRPr="003D5126">
              <w:rPr>
                <w:rFonts w:eastAsia="Times New Roman"/>
                <w:color w:val="000000"/>
              </w:rPr>
              <w:t>0.0082</w:t>
            </w:r>
          </w:p>
        </w:tc>
      </w:tr>
      <w:tr w:rsidR="003D5126" w:rsidRPr="003D5126" w14:paraId="06DBB639" w14:textId="77777777" w:rsidTr="003D5126">
        <w:trPr>
          <w:trHeight w:val="320"/>
        </w:trPr>
        <w:tc>
          <w:tcPr>
            <w:tcW w:w="1530" w:type="dxa"/>
            <w:tcBorders>
              <w:top w:val="nil"/>
              <w:left w:val="nil"/>
              <w:bottom w:val="nil"/>
              <w:right w:val="nil"/>
            </w:tcBorders>
            <w:shd w:val="clear" w:color="auto" w:fill="auto"/>
            <w:noWrap/>
            <w:hideMark/>
          </w:tcPr>
          <w:p w14:paraId="561D3888"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3A0E8C21"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5B2295D8"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58DB60B9" w14:textId="77777777" w:rsidR="003D5126" w:rsidRPr="003D5126" w:rsidRDefault="003D5126" w:rsidP="003D5126">
            <w:pPr>
              <w:rPr>
                <w:rFonts w:eastAsia="Times New Roman"/>
                <w:color w:val="000000"/>
              </w:rPr>
            </w:pPr>
            <w:r w:rsidRPr="003D5126">
              <w:rPr>
                <w:rFonts w:eastAsia="Times New Roman"/>
                <w:color w:val="000000"/>
              </w:rPr>
              <w:t>Bright Bank – East Bank</w:t>
            </w:r>
          </w:p>
        </w:tc>
        <w:tc>
          <w:tcPr>
            <w:tcW w:w="1003" w:type="dxa"/>
            <w:tcBorders>
              <w:top w:val="nil"/>
              <w:left w:val="nil"/>
              <w:bottom w:val="nil"/>
              <w:right w:val="nil"/>
            </w:tcBorders>
            <w:shd w:val="clear" w:color="auto" w:fill="auto"/>
            <w:noWrap/>
            <w:hideMark/>
          </w:tcPr>
          <w:p w14:paraId="731A9091" w14:textId="77777777" w:rsidR="003D5126" w:rsidRPr="003D5126" w:rsidRDefault="003D5126" w:rsidP="003D5126">
            <w:pPr>
              <w:rPr>
                <w:rFonts w:eastAsia="Times New Roman"/>
                <w:color w:val="000000"/>
              </w:rPr>
            </w:pPr>
            <w:r w:rsidRPr="003D5126">
              <w:rPr>
                <w:rFonts w:eastAsia="Times New Roman"/>
                <w:color w:val="000000"/>
              </w:rPr>
              <w:t>6.415</w:t>
            </w:r>
          </w:p>
        </w:tc>
        <w:tc>
          <w:tcPr>
            <w:tcW w:w="977" w:type="dxa"/>
            <w:tcBorders>
              <w:top w:val="nil"/>
              <w:left w:val="nil"/>
              <w:bottom w:val="nil"/>
              <w:right w:val="nil"/>
            </w:tcBorders>
            <w:shd w:val="clear" w:color="auto" w:fill="auto"/>
            <w:noWrap/>
            <w:hideMark/>
          </w:tcPr>
          <w:p w14:paraId="5D28F213"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2D2454EC" w14:textId="77777777" w:rsidTr="003D5126">
        <w:trPr>
          <w:trHeight w:val="320"/>
        </w:trPr>
        <w:tc>
          <w:tcPr>
            <w:tcW w:w="1530" w:type="dxa"/>
            <w:tcBorders>
              <w:top w:val="nil"/>
              <w:left w:val="nil"/>
              <w:bottom w:val="nil"/>
              <w:right w:val="nil"/>
            </w:tcBorders>
            <w:shd w:val="clear" w:color="auto" w:fill="auto"/>
            <w:noWrap/>
            <w:hideMark/>
          </w:tcPr>
          <w:p w14:paraId="35EA4ABA"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784186E0"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04E04041"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2A0DC146" w14:textId="77777777" w:rsidR="003D5126" w:rsidRPr="003D5126" w:rsidRDefault="003D5126" w:rsidP="003D5126">
            <w:pPr>
              <w:rPr>
                <w:rFonts w:eastAsia="Times New Roman"/>
                <w:color w:val="000000"/>
              </w:rPr>
            </w:pPr>
            <w:r w:rsidRPr="003D5126">
              <w:rPr>
                <w:rFonts w:eastAsia="Times New Roman"/>
                <w:color w:val="000000"/>
              </w:rPr>
              <w:t>Bright Bank – West Bank</w:t>
            </w:r>
          </w:p>
        </w:tc>
        <w:tc>
          <w:tcPr>
            <w:tcW w:w="1003" w:type="dxa"/>
            <w:tcBorders>
              <w:top w:val="nil"/>
              <w:left w:val="nil"/>
              <w:bottom w:val="nil"/>
              <w:right w:val="nil"/>
            </w:tcBorders>
            <w:shd w:val="clear" w:color="auto" w:fill="auto"/>
            <w:noWrap/>
            <w:hideMark/>
          </w:tcPr>
          <w:p w14:paraId="6CBC7517" w14:textId="77777777" w:rsidR="003D5126" w:rsidRPr="003D5126" w:rsidRDefault="003D5126" w:rsidP="003D5126">
            <w:pPr>
              <w:rPr>
                <w:rFonts w:eastAsia="Times New Roman"/>
                <w:color w:val="000000"/>
              </w:rPr>
            </w:pPr>
            <w:r w:rsidRPr="003D5126">
              <w:rPr>
                <w:rFonts w:eastAsia="Times New Roman"/>
                <w:color w:val="000000"/>
              </w:rPr>
              <w:t>7.590</w:t>
            </w:r>
          </w:p>
        </w:tc>
        <w:tc>
          <w:tcPr>
            <w:tcW w:w="977" w:type="dxa"/>
            <w:tcBorders>
              <w:top w:val="nil"/>
              <w:left w:val="nil"/>
              <w:bottom w:val="nil"/>
              <w:right w:val="nil"/>
            </w:tcBorders>
            <w:shd w:val="clear" w:color="auto" w:fill="auto"/>
            <w:noWrap/>
            <w:hideMark/>
          </w:tcPr>
          <w:p w14:paraId="14E4EB52"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10648886" w14:textId="77777777" w:rsidTr="003D5126">
        <w:trPr>
          <w:trHeight w:val="320"/>
        </w:trPr>
        <w:tc>
          <w:tcPr>
            <w:tcW w:w="1530" w:type="dxa"/>
            <w:tcBorders>
              <w:top w:val="nil"/>
              <w:left w:val="nil"/>
              <w:bottom w:val="nil"/>
              <w:right w:val="nil"/>
            </w:tcBorders>
            <w:shd w:val="clear" w:color="auto" w:fill="auto"/>
            <w:noWrap/>
            <w:hideMark/>
          </w:tcPr>
          <w:p w14:paraId="65DABB0C"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1346A8FC"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18CD750F"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1D108C0E" w14:textId="77777777" w:rsidR="003D5126" w:rsidRPr="003D5126" w:rsidRDefault="003D5126" w:rsidP="003D5126">
            <w:pPr>
              <w:rPr>
                <w:rFonts w:eastAsia="Times New Roman"/>
                <w:color w:val="000000"/>
              </w:rPr>
            </w:pPr>
            <w:r w:rsidRPr="003D5126">
              <w:rPr>
                <w:rFonts w:eastAsia="Times New Roman"/>
                <w:color w:val="000000"/>
              </w:rPr>
              <w:t>Geyer Bank – McGrail Bank</w:t>
            </w:r>
          </w:p>
        </w:tc>
        <w:tc>
          <w:tcPr>
            <w:tcW w:w="1003" w:type="dxa"/>
            <w:tcBorders>
              <w:top w:val="nil"/>
              <w:left w:val="nil"/>
              <w:bottom w:val="nil"/>
              <w:right w:val="nil"/>
            </w:tcBorders>
            <w:shd w:val="clear" w:color="auto" w:fill="auto"/>
            <w:noWrap/>
            <w:hideMark/>
          </w:tcPr>
          <w:p w14:paraId="1ED9B321" w14:textId="77777777" w:rsidR="003D5126" w:rsidRPr="003D5126" w:rsidRDefault="003D5126" w:rsidP="003D5126">
            <w:pPr>
              <w:rPr>
                <w:rFonts w:eastAsia="Times New Roman"/>
                <w:color w:val="000000"/>
              </w:rPr>
            </w:pPr>
            <w:r w:rsidRPr="003D5126">
              <w:rPr>
                <w:rFonts w:eastAsia="Times New Roman"/>
                <w:color w:val="000000"/>
              </w:rPr>
              <w:t>1.739</w:t>
            </w:r>
          </w:p>
        </w:tc>
        <w:tc>
          <w:tcPr>
            <w:tcW w:w="977" w:type="dxa"/>
            <w:tcBorders>
              <w:top w:val="nil"/>
              <w:left w:val="nil"/>
              <w:bottom w:val="nil"/>
              <w:right w:val="nil"/>
            </w:tcBorders>
            <w:shd w:val="clear" w:color="auto" w:fill="auto"/>
            <w:noWrap/>
            <w:hideMark/>
          </w:tcPr>
          <w:p w14:paraId="20B9BBC0" w14:textId="77777777" w:rsidR="003D5126" w:rsidRPr="003D5126" w:rsidRDefault="003D5126" w:rsidP="003D5126">
            <w:pPr>
              <w:rPr>
                <w:rFonts w:eastAsia="Times New Roman"/>
                <w:color w:val="000000"/>
              </w:rPr>
            </w:pPr>
            <w:r w:rsidRPr="003D5126">
              <w:rPr>
                <w:rFonts w:eastAsia="Times New Roman"/>
                <w:color w:val="000000"/>
              </w:rPr>
              <w:t>0.0374</w:t>
            </w:r>
          </w:p>
        </w:tc>
      </w:tr>
      <w:tr w:rsidR="003D5126" w:rsidRPr="003D5126" w14:paraId="74BAC205" w14:textId="77777777" w:rsidTr="003D5126">
        <w:trPr>
          <w:trHeight w:val="320"/>
        </w:trPr>
        <w:tc>
          <w:tcPr>
            <w:tcW w:w="1530" w:type="dxa"/>
            <w:tcBorders>
              <w:top w:val="nil"/>
              <w:left w:val="nil"/>
              <w:bottom w:val="nil"/>
              <w:right w:val="nil"/>
            </w:tcBorders>
            <w:shd w:val="clear" w:color="auto" w:fill="auto"/>
            <w:noWrap/>
            <w:hideMark/>
          </w:tcPr>
          <w:p w14:paraId="7BD63300"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636F7B49"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46D99C20"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25475417" w14:textId="77777777" w:rsidR="003D5126" w:rsidRPr="003D5126" w:rsidRDefault="003D5126" w:rsidP="003D5126">
            <w:pPr>
              <w:rPr>
                <w:rFonts w:eastAsia="Times New Roman"/>
                <w:color w:val="000000"/>
              </w:rPr>
            </w:pPr>
            <w:r w:rsidRPr="003D5126">
              <w:rPr>
                <w:rFonts w:eastAsia="Times New Roman"/>
                <w:color w:val="000000"/>
              </w:rPr>
              <w:t>Geyer Bank – East Bank</w:t>
            </w:r>
          </w:p>
        </w:tc>
        <w:tc>
          <w:tcPr>
            <w:tcW w:w="1003" w:type="dxa"/>
            <w:tcBorders>
              <w:top w:val="nil"/>
              <w:left w:val="nil"/>
              <w:bottom w:val="nil"/>
              <w:right w:val="nil"/>
            </w:tcBorders>
            <w:shd w:val="clear" w:color="auto" w:fill="auto"/>
            <w:noWrap/>
            <w:hideMark/>
          </w:tcPr>
          <w:p w14:paraId="3C71AF60" w14:textId="77777777" w:rsidR="003D5126" w:rsidRPr="003D5126" w:rsidRDefault="003D5126" w:rsidP="003D5126">
            <w:pPr>
              <w:rPr>
                <w:rFonts w:eastAsia="Times New Roman"/>
                <w:color w:val="000000"/>
              </w:rPr>
            </w:pPr>
            <w:r w:rsidRPr="003D5126">
              <w:rPr>
                <w:rFonts w:eastAsia="Times New Roman"/>
                <w:color w:val="000000"/>
              </w:rPr>
              <w:t>7.203</w:t>
            </w:r>
          </w:p>
        </w:tc>
        <w:tc>
          <w:tcPr>
            <w:tcW w:w="977" w:type="dxa"/>
            <w:tcBorders>
              <w:top w:val="nil"/>
              <w:left w:val="nil"/>
              <w:bottom w:val="nil"/>
              <w:right w:val="nil"/>
            </w:tcBorders>
            <w:shd w:val="clear" w:color="auto" w:fill="auto"/>
            <w:noWrap/>
            <w:hideMark/>
          </w:tcPr>
          <w:p w14:paraId="7061D87A"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685FD7EB" w14:textId="77777777" w:rsidTr="003D5126">
        <w:trPr>
          <w:trHeight w:val="320"/>
        </w:trPr>
        <w:tc>
          <w:tcPr>
            <w:tcW w:w="1530" w:type="dxa"/>
            <w:tcBorders>
              <w:top w:val="nil"/>
              <w:left w:val="nil"/>
              <w:bottom w:val="nil"/>
              <w:right w:val="nil"/>
            </w:tcBorders>
            <w:shd w:val="clear" w:color="auto" w:fill="auto"/>
            <w:noWrap/>
            <w:hideMark/>
          </w:tcPr>
          <w:p w14:paraId="3BB223D7"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3C15C9D8"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2AED3C09"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6A24F391" w14:textId="77777777" w:rsidR="003D5126" w:rsidRPr="003D5126" w:rsidRDefault="003D5126" w:rsidP="003D5126">
            <w:pPr>
              <w:rPr>
                <w:rFonts w:eastAsia="Times New Roman"/>
                <w:color w:val="000000"/>
              </w:rPr>
            </w:pPr>
            <w:r w:rsidRPr="003D5126">
              <w:rPr>
                <w:rFonts w:eastAsia="Times New Roman"/>
                <w:color w:val="000000"/>
              </w:rPr>
              <w:t>Geyer Bank – West Bank</w:t>
            </w:r>
          </w:p>
        </w:tc>
        <w:tc>
          <w:tcPr>
            <w:tcW w:w="1003" w:type="dxa"/>
            <w:tcBorders>
              <w:top w:val="nil"/>
              <w:left w:val="nil"/>
              <w:bottom w:val="nil"/>
              <w:right w:val="nil"/>
            </w:tcBorders>
            <w:shd w:val="clear" w:color="auto" w:fill="auto"/>
            <w:noWrap/>
            <w:hideMark/>
          </w:tcPr>
          <w:p w14:paraId="26A0FAC3" w14:textId="77777777" w:rsidR="003D5126" w:rsidRPr="003D5126" w:rsidRDefault="003D5126" w:rsidP="003D5126">
            <w:pPr>
              <w:rPr>
                <w:rFonts w:eastAsia="Times New Roman"/>
                <w:color w:val="000000"/>
              </w:rPr>
            </w:pPr>
            <w:r w:rsidRPr="003D5126">
              <w:rPr>
                <w:rFonts w:eastAsia="Times New Roman"/>
                <w:color w:val="000000"/>
              </w:rPr>
              <w:t>8.599</w:t>
            </w:r>
          </w:p>
        </w:tc>
        <w:tc>
          <w:tcPr>
            <w:tcW w:w="977" w:type="dxa"/>
            <w:tcBorders>
              <w:top w:val="nil"/>
              <w:left w:val="nil"/>
              <w:bottom w:val="nil"/>
              <w:right w:val="nil"/>
            </w:tcBorders>
            <w:shd w:val="clear" w:color="auto" w:fill="auto"/>
            <w:noWrap/>
            <w:hideMark/>
          </w:tcPr>
          <w:p w14:paraId="08C0D2B3"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6BB3F65F" w14:textId="77777777" w:rsidTr="003D5126">
        <w:trPr>
          <w:trHeight w:val="320"/>
        </w:trPr>
        <w:tc>
          <w:tcPr>
            <w:tcW w:w="1530" w:type="dxa"/>
            <w:tcBorders>
              <w:top w:val="nil"/>
              <w:left w:val="nil"/>
              <w:bottom w:val="nil"/>
              <w:right w:val="nil"/>
            </w:tcBorders>
            <w:shd w:val="clear" w:color="auto" w:fill="auto"/>
            <w:noWrap/>
            <w:hideMark/>
          </w:tcPr>
          <w:p w14:paraId="3FEB49BB"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40787256"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67C71A31"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5C44B88B" w14:textId="77777777" w:rsidR="003D5126" w:rsidRPr="003D5126" w:rsidRDefault="003D5126" w:rsidP="003D5126">
            <w:pPr>
              <w:rPr>
                <w:rFonts w:eastAsia="Times New Roman"/>
                <w:color w:val="000000"/>
              </w:rPr>
            </w:pPr>
            <w:r w:rsidRPr="003D5126">
              <w:rPr>
                <w:rFonts w:eastAsia="Times New Roman"/>
                <w:color w:val="000000"/>
              </w:rPr>
              <w:t>McGrail Bank – East Bank</w:t>
            </w:r>
          </w:p>
        </w:tc>
        <w:tc>
          <w:tcPr>
            <w:tcW w:w="1003" w:type="dxa"/>
            <w:tcBorders>
              <w:top w:val="nil"/>
              <w:left w:val="nil"/>
              <w:bottom w:val="nil"/>
              <w:right w:val="nil"/>
            </w:tcBorders>
            <w:shd w:val="clear" w:color="auto" w:fill="auto"/>
            <w:noWrap/>
            <w:hideMark/>
          </w:tcPr>
          <w:p w14:paraId="5368982B" w14:textId="77777777" w:rsidR="003D5126" w:rsidRPr="003D5126" w:rsidRDefault="003D5126" w:rsidP="003D5126">
            <w:pPr>
              <w:rPr>
                <w:rFonts w:eastAsia="Times New Roman"/>
                <w:color w:val="000000"/>
              </w:rPr>
            </w:pPr>
            <w:r w:rsidRPr="003D5126">
              <w:rPr>
                <w:rFonts w:eastAsia="Times New Roman"/>
                <w:color w:val="000000"/>
              </w:rPr>
              <w:t>6.238</w:t>
            </w:r>
          </w:p>
        </w:tc>
        <w:tc>
          <w:tcPr>
            <w:tcW w:w="977" w:type="dxa"/>
            <w:tcBorders>
              <w:top w:val="nil"/>
              <w:left w:val="nil"/>
              <w:bottom w:val="nil"/>
              <w:right w:val="nil"/>
            </w:tcBorders>
            <w:shd w:val="clear" w:color="auto" w:fill="auto"/>
            <w:noWrap/>
            <w:hideMark/>
          </w:tcPr>
          <w:p w14:paraId="6EA28422"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47E30031" w14:textId="77777777" w:rsidTr="003D5126">
        <w:trPr>
          <w:trHeight w:val="320"/>
        </w:trPr>
        <w:tc>
          <w:tcPr>
            <w:tcW w:w="1530" w:type="dxa"/>
            <w:tcBorders>
              <w:top w:val="nil"/>
              <w:left w:val="nil"/>
              <w:bottom w:val="nil"/>
              <w:right w:val="nil"/>
            </w:tcBorders>
            <w:shd w:val="clear" w:color="auto" w:fill="auto"/>
            <w:noWrap/>
            <w:hideMark/>
          </w:tcPr>
          <w:p w14:paraId="71FF9B9C"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7601AEAC"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3996F831"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6FBC4571" w14:textId="77777777" w:rsidR="003D5126" w:rsidRPr="003D5126" w:rsidRDefault="003D5126" w:rsidP="003D5126">
            <w:pPr>
              <w:rPr>
                <w:rFonts w:eastAsia="Times New Roman"/>
                <w:color w:val="000000"/>
              </w:rPr>
            </w:pPr>
            <w:r w:rsidRPr="003D5126">
              <w:rPr>
                <w:rFonts w:eastAsia="Times New Roman"/>
                <w:color w:val="000000"/>
              </w:rPr>
              <w:t>McGrail Bank – West Bank</w:t>
            </w:r>
          </w:p>
        </w:tc>
        <w:tc>
          <w:tcPr>
            <w:tcW w:w="1003" w:type="dxa"/>
            <w:tcBorders>
              <w:top w:val="nil"/>
              <w:left w:val="nil"/>
              <w:bottom w:val="nil"/>
              <w:right w:val="nil"/>
            </w:tcBorders>
            <w:shd w:val="clear" w:color="auto" w:fill="auto"/>
            <w:noWrap/>
            <w:hideMark/>
          </w:tcPr>
          <w:p w14:paraId="24C0F17F" w14:textId="77777777" w:rsidR="003D5126" w:rsidRPr="003D5126" w:rsidRDefault="003D5126" w:rsidP="003D5126">
            <w:pPr>
              <w:rPr>
                <w:rFonts w:eastAsia="Times New Roman"/>
                <w:color w:val="000000"/>
              </w:rPr>
            </w:pPr>
            <w:r w:rsidRPr="003D5126">
              <w:rPr>
                <w:rFonts w:eastAsia="Times New Roman"/>
                <w:color w:val="000000"/>
              </w:rPr>
              <w:t>7.209</w:t>
            </w:r>
          </w:p>
        </w:tc>
        <w:tc>
          <w:tcPr>
            <w:tcW w:w="977" w:type="dxa"/>
            <w:tcBorders>
              <w:top w:val="nil"/>
              <w:left w:val="nil"/>
              <w:bottom w:val="nil"/>
              <w:right w:val="nil"/>
            </w:tcBorders>
            <w:shd w:val="clear" w:color="auto" w:fill="auto"/>
            <w:noWrap/>
            <w:hideMark/>
          </w:tcPr>
          <w:p w14:paraId="18FD48EA"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00EECE90" w14:textId="77777777" w:rsidTr="003D5126">
        <w:trPr>
          <w:trHeight w:val="320"/>
        </w:trPr>
        <w:tc>
          <w:tcPr>
            <w:tcW w:w="1530" w:type="dxa"/>
            <w:tcBorders>
              <w:top w:val="nil"/>
              <w:left w:val="nil"/>
              <w:bottom w:val="nil"/>
              <w:right w:val="nil"/>
            </w:tcBorders>
            <w:shd w:val="clear" w:color="auto" w:fill="auto"/>
            <w:noWrap/>
            <w:hideMark/>
          </w:tcPr>
          <w:p w14:paraId="6A8B20B4"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76728F7A"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23F71F5A"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5A7A860D" w14:textId="77777777" w:rsidR="003D5126" w:rsidRPr="003D5126" w:rsidRDefault="003D5126" w:rsidP="003D5126">
            <w:pPr>
              <w:rPr>
                <w:rFonts w:eastAsia="Times New Roman"/>
                <w:color w:val="000000"/>
              </w:rPr>
            </w:pPr>
            <w:r w:rsidRPr="003D5126">
              <w:rPr>
                <w:rFonts w:eastAsia="Times New Roman"/>
                <w:color w:val="000000"/>
              </w:rPr>
              <w:t>East Bank – West Bank</w:t>
            </w:r>
          </w:p>
        </w:tc>
        <w:tc>
          <w:tcPr>
            <w:tcW w:w="1003" w:type="dxa"/>
            <w:tcBorders>
              <w:top w:val="nil"/>
              <w:left w:val="nil"/>
              <w:bottom w:val="nil"/>
              <w:right w:val="nil"/>
            </w:tcBorders>
            <w:shd w:val="clear" w:color="auto" w:fill="auto"/>
            <w:noWrap/>
            <w:hideMark/>
          </w:tcPr>
          <w:p w14:paraId="29759011" w14:textId="77777777" w:rsidR="003D5126" w:rsidRPr="003D5126" w:rsidRDefault="003D5126" w:rsidP="003D5126">
            <w:pPr>
              <w:rPr>
                <w:rFonts w:eastAsia="Times New Roman"/>
                <w:color w:val="000000"/>
              </w:rPr>
            </w:pPr>
            <w:r w:rsidRPr="003D5126">
              <w:rPr>
                <w:rFonts w:eastAsia="Times New Roman"/>
                <w:color w:val="000000"/>
              </w:rPr>
              <w:t>1.208</w:t>
            </w:r>
          </w:p>
        </w:tc>
        <w:tc>
          <w:tcPr>
            <w:tcW w:w="977" w:type="dxa"/>
            <w:tcBorders>
              <w:top w:val="nil"/>
              <w:left w:val="nil"/>
              <w:bottom w:val="nil"/>
              <w:right w:val="nil"/>
            </w:tcBorders>
            <w:shd w:val="clear" w:color="auto" w:fill="auto"/>
            <w:noWrap/>
            <w:hideMark/>
          </w:tcPr>
          <w:p w14:paraId="1E24B2DF" w14:textId="77777777" w:rsidR="003D5126" w:rsidRPr="003D5126" w:rsidRDefault="003D5126" w:rsidP="003D5126">
            <w:pPr>
              <w:rPr>
                <w:rFonts w:eastAsia="Times New Roman"/>
                <w:color w:val="000000"/>
              </w:rPr>
            </w:pPr>
            <w:r w:rsidRPr="003D5126">
              <w:rPr>
                <w:rFonts w:eastAsia="Times New Roman"/>
                <w:color w:val="000000"/>
              </w:rPr>
              <w:t>ns</w:t>
            </w:r>
          </w:p>
        </w:tc>
      </w:tr>
      <w:tr w:rsidR="003D5126" w:rsidRPr="003D5126" w14:paraId="16FBA0E4" w14:textId="77777777" w:rsidTr="003D5126">
        <w:trPr>
          <w:trHeight w:val="320"/>
        </w:trPr>
        <w:tc>
          <w:tcPr>
            <w:tcW w:w="1530" w:type="dxa"/>
            <w:tcBorders>
              <w:top w:val="nil"/>
              <w:left w:val="nil"/>
              <w:bottom w:val="nil"/>
              <w:right w:val="nil"/>
            </w:tcBorders>
            <w:shd w:val="clear" w:color="auto" w:fill="auto"/>
            <w:noWrap/>
            <w:hideMark/>
          </w:tcPr>
          <w:p w14:paraId="64770A9B" w14:textId="77777777" w:rsidR="003D5126" w:rsidRPr="003D5126" w:rsidRDefault="003D5126" w:rsidP="003D5126">
            <w:pPr>
              <w:rPr>
                <w:rFonts w:eastAsia="Times New Roman"/>
                <w:color w:val="000000"/>
              </w:rPr>
            </w:pPr>
            <w:r w:rsidRPr="003D5126">
              <w:rPr>
                <w:rFonts w:eastAsia="Times New Roman"/>
                <w:color w:val="000000"/>
              </w:rPr>
              <w:t>Coral density</w:t>
            </w:r>
          </w:p>
        </w:tc>
        <w:tc>
          <w:tcPr>
            <w:tcW w:w="1350" w:type="dxa"/>
            <w:tcBorders>
              <w:top w:val="nil"/>
              <w:left w:val="nil"/>
              <w:bottom w:val="nil"/>
              <w:right w:val="nil"/>
            </w:tcBorders>
            <w:shd w:val="clear" w:color="auto" w:fill="auto"/>
            <w:noWrap/>
            <w:hideMark/>
          </w:tcPr>
          <w:p w14:paraId="45DEC12A" w14:textId="77777777" w:rsidR="003D5126" w:rsidRPr="003D5126" w:rsidRDefault="003D5126" w:rsidP="003D5126">
            <w:pPr>
              <w:rPr>
                <w:rFonts w:eastAsia="Times New Roman"/>
                <w:color w:val="000000"/>
              </w:rPr>
            </w:pPr>
            <w:r w:rsidRPr="003D5126">
              <w:rPr>
                <w:rFonts w:eastAsia="Times New Roman"/>
                <w:color w:val="000000"/>
              </w:rPr>
              <w:t>Minor taxa</w:t>
            </w:r>
          </w:p>
        </w:tc>
        <w:tc>
          <w:tcPr>
            <w:tcW w:w="1737" w:type="dxa"/>
            <w:tcBorders>
              <w:top w:val="nil"/>
              <w:left w:val="nil"/>
              <w:bottom w:val="nil"/>
              <w:right w:val="nil"/>
            </w:tcBorders>
            <w:shd w:val="clear" w:color="auto" w:fill="auto"/>
            <w:noWrap/>
            <w:hideMark/>
          </w:tcPr>
          <w:p w14:paraId="0DA539EF" w14:textId="77777777" w:rsidR="003D5126" w:rsidRPr="003D5126" w:rsidRDefault="003D5126" w:rsidP="003D5126">
            <w:pPr>
              <w:rPr>
                <w:rFonts w:eastAsia="Times New Roman"/>
                <w:color w:val="000000"/>
              </w:rPr>
            </w:pPr>
            <w:r w:rsidRPr="003D5126">
              <w:rPr>
                <w:rFonts w:eastAsia="Times New Roman"/>
                <w:color w:val="000000"/>
              </w:rPr>
              <w:t>PERMANOVA</w:t>
            </w:r>
          </w:p>
        </w:tc>
        <w:tc>
          <w:tcPr>
            <w:tcW w:w="3123" w:type="dxa"/>
            <w:tcBorders>
              <w:top w:val="nil"/>
              <w:left w:val="nil"/>
              <w:bottom w:val="nil"/>
              <w:right w:val="nil"/>
            </w:tcBorders>
            <w:shd w:val="clear" w:color="auto" w:fill="auto"/>
            <w:noWrap/>
            <w:hideMark/>
          </w:tcPr>
          <w:p w14:paraId="16AC38DA" w14:textId="77777777" w:rsidR="003D5126" w:rsidRPr="003D5126" w:rsidRDefault="003D5126" w:rsidP="003D5126">
            <w:pPr>
              <w:rPr>
                <w:rFonts w:eastAsia="Times New Roman"/>
                <w:color w:val="000000"/>
              </w:rPr>
            </w:pPr>
            <w:r w:rsidRPr="003D5126">
              <w:rPr>
                <w:rFonts w:eastAsia="Times New Roman"/>
                <w:color w:val="000000"/>
              </w:rPr>
              <w:t>Site</w:t>
            </w:r>
          </w:p>
        </w:tc>
        <w:tc>
          <w:tcPr>
            <w:tcW w:w="1003" w:type="dxa"/>
            <w:tcBorders>
              <w:top w:val="nil"/>
              <w:left w:val="nil"/>
              <w:bottom w:val="nil"/>
              <w:right w:val="nil"/>
            </w:tcBorders>
            <w:shd w:val="clear" w:color="auto" w:fill="auto"/>
            <w:noWrap/>
            <w:hideMark/>
          </w:tcPr>
          <w:p w14:paraId="680DD16B" w14:textId="77777777" w:rsidR="003D5126" w:rsidRPr="003D5126" w:rsidRDefault="003D5126" w:rsidP="003D5126">
            <w:pPr>
              <w:rPr>
                <w:rFonts w:eastAsia="Times New Roman"/>
                <w:color w:val="000000"/>
              </w:rPr>
            </w:pPr>
            <w:r w:rsidRPr="003D5126">
              <w:rPr>
                <w:rFonts w:eastAsia="Times New Roman"/>
                <w:color w:val="000000"/>
              </w:rPr>
              <w:t>14.429</w:t>
            </w:r>
          </w:p>
        </w:tc>
        <w:tc>
          <w:tcPr>
            <w:tcW w:w="977" w:type="dxa"/>
            <w:tcBorders>
              <w:top w:val="nil"/>
              <w:left w:val="nil"/>
              <w:bottom w:val="nil"/>
              <w:right w:val="nil"/>
            </w:tcBorders>
            <w:shd w:val="clear" w:color="auto" w:fill="auto"/>
            <w:noWrap/>
            <w:hideMark/>
          </w:tcPr>
          <w:p w14:paraId="7527E7FC"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3F584CB1" w14:textId="77777777" w:rsidTr="003D5126">
        <w:trPr>
          <w:trHeight w:val="320"/>
        </w:trPr>
        <w:tc>
          <w:tcPr>
            <w:tcW w:w="1530" w:type="dxa"/>
            <w:tcBorders>
              <w:top w:val="nil"/>
              <w:left w:val="nil"/>
              <w:bottom w:val="nil"/>
              <w:right w:val="nil"/>
            </w:tcBorders>
            <w:shd w:val="clear" w:color="auto" w:fill="auto"/>
            <w:noWrap/>
            <w:hideMark/>
          </w:tcPr>
          <w:p w14:paraId="4E58057F"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21D7BB98"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6C44839E" w14:textId="77777777" w:rsidR="003D5126" w:rsidRPr="003D5126" w:rsidRDefault="003D5126" w:rsidP="003D5126">
            <w:pPr>
              <w:rPr>
                <w:rFonts w:eastAsia="Times New Roman"/>
                <w:color w:val="000000"/>
              </w:rPr>
            </w:pPr>
            <w:r w:rsidRPr="003D5126">
              <w:rPr>
                <w:rFonts w:eastAsia="Times New Roman"/>
                <w:color w:val="000000"/>
              </w:rPr>
              <w:t>Pairwise</w:t>
            </w:r>
          </w:p>
        </w:tc>
        <w:tc>
          <w:tcPr>
            <w:tcW w:w="3123" w:type="dxa"/>
            <w:tcBorders>
              <w:top w:val="nil"/>
              <w:left w:val="nil"/>
              <w:bottom w:val="nil"/>
              <w:right w:val="nil"/>
            </w:tcBorders>
            <w:shd w:val="clear" w:color="auto" w:fill="auto"/>
            <w:noWrap/>
            <w:hideMark/>
          </w:tcPr>
          <w:p w14:paraId="1B7A3697" w14:textId="77777777" w:rsidR="003D5126" w:rsidRPr="003D5126" w:rsidRDefault="003D5126" w:rsidP="003D5126">
            <w:pPr>
              <w:rPr>
                <w:rFonts w:eastAsia="Times New Roman"/>
                <w:color w:val="000000"/>
              </w:rPr>
            </w:pPr>
            <w:r w:rsidRPr="003D5126">
              <w:rPr>
                <w:rFonts w:eastAsia="Times New Roman"/>
                <w:color w:val="000000"/>
              </w:rPr>
              <w:t>Bright Bank – Geyer Bank</w:t>
            </w:r>
          </w:p>
        </w:tc>
        <w:tc>
          <w:tcPr>
            <w:tcW w:w="1003" w:type="dxa"/>
            <w:tcBorders>
              <w:top w:val="nil"/>
              <w:left w:val="nil"/>
              <w:bottom w:val="nil"/>
              <w:right w:val="nil"/>
            </w:tcBorders>
            <w:shd w:val="clear" w:color="auto" w:fill="auto"/>
            <w:noWrap/>
            <w:hideMark/>
          </w:tcPr>
          <w:p w14:paraId="3A8D11CD" w14:textId="77777777" w:rsidR="003D5126" w:rsidRPr="003D5126" w:rsidRDefault="003D5126" w:rsidP="003D5126">
            <w:pPr>
              <w:rPr>
                <w:rFonts w:eastAsia="Times New Roman"/>
                <w:color w:val="000000"/>
              </w:rPr>
            </w:pPr>
            <w:r w:rsidRPr="003D5126">
              <w:rPr>
                <w:rFonts w:eastAsia="Times New Roman"/>
                <w:color w:val="000000"/>
              </w:rPr>
              <w:t>2.125</w:t>
            </w:r>
          </w:p>
        </w:tc>
        <w:tc>
          <w:tcPr>
            <w:tcW w:w="977" w:type="dxa"/>
            <w:tcBorders>
              <w:top w:val="nil"/>
              <w:left w:val="nil"/>
              <w:bottom w:val="nil"/>
              <w:right w:val="nil"/>
            </w:tcBorders>
            <w:shd w:val="clear" w:color="auto" w:fill="auto"/>
            <w:noWrap/>
            <w:hideMark/>
          </w:tcPr>
          <w:p w14:paraId="50F0C23C" w14:textId="77777777" w:rsidR="003D5126" w:rsidRPr="003D5126" w:rsidRDefault="003D5126" w:rsidP="003D5126">
            <w:pPr>
              <w:rPr>
                <w:rFonts w:eastAsia="Times New Roman"/>
                <w:color w:val="000000"/>
              </w:rPr>
            </w:pPr>
            <w:r w:rsidRPr="003D5126">
              <w:rPr>
                <w:rFonts w:eastAsia="Times New Roman"/>
                <w:color w:val="000000"/>
              </w:rPr>
              <w:t>0.0002</w:t>
            </w:r>
          </w:p>
        </w:tc>
      </w:tr>
      <w:tr w:rsidR="003D5126" w:rsidRPr="003D5126" w14:paraId="6673F7FF" w14:textId="77777777" w:rsidTr="003D5126">
        <w:trPr>
          <w:trHeight w:val="320"/>
        </w:trPr>
        <w:tc>
          <w:tcPr>
            <w:tcW w:w="1530" w:type="dxa"/>
            <w:tcBorders>
              <w:top w:val="nil"/>
              <w:left w:val="nil"/>
              <w:bottom w:val="nil"/>
              <w:right w:val="nil"/>
            </w:tcBorders>
            <w:shd w:val="clear" w:color="auto" w:fill="auto"/>
            <w:noWrap/>
            <w:hideMark/>
          </w:tcPr>
          <w:p w14:paraId="3982F46C"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6FE7B011"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265A7E67"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78B00391" w14:textId="77777777" w:rsidR="003D5126" w:rsidRPr="003D5126" w:rsidRDefault="003D5126" w:rsidP="003D5126">
            <w:pPr>
              <w:rPr>
                <w:rFonts w:eastAsia="Times New Roman"/>
                <w:color w:val="000000"/>
              </w:rPr>
            </w:pPr>
            <w:r w:rsidRPr="003D5126">
              <w:rPr>
                <w:rFonts w:eastAsia="Times New Roman"/>
                <w:color w:val="000000"/>
              </w:rPr>
              <w:t>Bright Bank – McGrail Bank</w:t>
            </w:r>
          </w:p>
        </w:tc>
        <w:tc>
          <w:tcPr>
            <w:tcW w:w="1003" w:type="dxa"/>
            <w:tcBorders>
              <w:top w:val="nil"/>
              <w:left w:val="nil"/>
              <w:bottom w:val="nil"/>
              <w:right w:val="nil"/>
            </w:tcBorders>
            <w:shd w:val="clear" w:color="auto" w:fill="auto"/>
            <w:noWrap/>
            <w:hideMark/>
          </w:tcPr>
          <w:p w14:paraId="1385BCD4" w14:textId="77777777" w:rsidR="003D5126" w:rsidRPr="003D5126" w:rsidRDefault="003D5126" w:rsidP="003D5126">
            <w:pPr>
              <w:rPr>
                <w:rFonts w:eastAsia="Times New Roman"/>
                <w:color w:val="000000"/>
              </w:rPr>
            </w:pPr>
            <w:r w:rsidRPr="003D5126">
              <w:rPr>
                <w:rFonts w:eastAsia="Times New Roman"/>
                <w:color w:val="000000"/>
              </w:rPr>
              <w:t>1.495</w:t>
            </w:r>
          </w:p>
        </w:tc>
        <w:tc>
          <w:tcPr>
            <w:tcW w:w="977" w:type="dxa"/>
            <w:tcBorders>
              <w:top w:val="nil"/>
              <w:left w:val="nil"/>
              <w:bottom w:val="nil"/>
              <w:right w:val="nil"/>
            </w:tcBorders>
            <w:shd w:val="clear" w:color="auto" w:fill="auto"/>
            <w:noWrap/>
            <w:hideMark/>
          </w:tcPr>
          <w:p w14:paraId="0CA9BAE7" w14:textId="77777777" w:rsidR="003D5126" w:rsidRPr="003D5126" w:rsidRDefault="003D5126" w:rsidP="003D5126">
            <w:pPr>
              <w:rPr>
                <w:rFonts w:eastAsia="Times New Roman"/>
                <w:color w:val="000000"/>
              </w:rPr>
            </w:pPr>
            <w:r w:rsidRPr="003D5126">
              <w:rPr>
                <w:rFonts w:eastAsia="Times New Roman"/>
                <w:color w:val="000000"/>
              </w:rPr>
              <w:t>0.0394</w:t>
            </w:r>
          </w:p>
        </w:tc>
      </w:tr>
      <w:tr w:rsidR="003D5126" w:rsidRPr="003D5126" w14:paraId="094111C0" w14:textId="77777777" w:rsidTr="003D5126">
        <w:trPr>
          <w:trHeight w:val="320"/>
        </w:trPr>
        <w:tc>
          <w:tcPr>
            <w:tcW w:w="1530" w:type="dxa"/>
            <w:tcBorders>
              <w:top w:val="nil"/>
              <w:left w:val="nil"/>
              <w:bottom w:val="nil"/>
              <w:right w:val="nil"/>
            </w:tcBorders>
            <w:shd w:val="clear" w:color="auto" w:fill="auto"/>
            <w:noWrap/>
            <w:hideMark/>
          </w:tcPr>
          <w:p w14:paraId="09FDE7CD"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6CB2681B"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1350BC56"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1B55F1B5" w14:textId="77777777" w:rsidR="003D5126" w:rsidRPr="003D5126" w:rsidRDefault="003D5126" w:rsidP="003D5126">
            <w:pPr>
              <w:rPr>
                <w:rFonts w:eastAsia="Times New Roman"/>
                <w:color w:val="000000"/>
              </w:rPr>
            </w:pPr>
            <w:r w:rsidRPr="003D5126">
              <w:rPr>
                <w:rFonts w:eastAsia="Times New Roman"/>
                <w:color w:val="000000"/>
              </w:rPr>
              <w:t>Bright Bank – East Bank</w:t>
            </w:r>
          </w:p>
        </w:tc>
        <w:tc>
          <w:tcPr>
            <w:tcW w:w="1003" w:type="dxa"/>
            <w:tcBorders>
              <w:top w:val="nil"/>
              <w:left w:val="nil"/>
              <w:bottom w:val="nil"/>
              <w:right w:val="nil"/>
            </w:tcBorders>
            <w:shd w:val="clear" w:color="auto" w:fill="auto"/>
            <w:noWrap/>
            <w:hideMark/>
          </w:tcPr>
          <w:p w14:paraId="4B2664A6" w14:textId="77777777" w:rsidR="003D5126" w:rsidRPr="003D5126" w:rsidRDefault="003D5126" w:rsidP="003D5126">
            <w:pPr>
              <w:rPr>
                <w:rFonts w:eastAsia="Times New Roman"/>
                <w:color w:val="000000"/>
              </w:rPr>
            </w:pPr>
            <w:r w:rsidRPr="003D5126">
              <w:rPr>
                <w:rFonts w:eastAsia="Times New Roman"/>
                <w:color w:val="000000"/>
              </w:rPr>
              <w:t>4.318</w:t>
            </w:r>
          </w:p>
        </w:tc>
        <w:tc>
          <w:tcPr>
            <w:tcW w:w="977" w:type="dxa"/>
            <w:tcBorders>
              <w:top w:val="nil"/>
              <w:left w:val="nil"/>
              <w:bottom w:val="nil"/>
              <w:right w:val="nil"/>
            </w:tcBorders>
            <w:shd w:val="clear" w:color="auto" w:fill="auto"/>
            <w:noWrap/>
            <w:hideMark/>
          </w:tcPr>
          <w:p w14:paraId="1AF0217A"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5E6F7988" w14:textId="77777777" w:rsidTr="003D5126">
        <w:trPr>
          <w:trHeight w:val="320"/>
        </w:trPr>
        <w:tc>
          <w:tcPr>
            <w:tcW w:w="1530" w:type="dxa"/>
            <w:tcBorders>
              <w:top w:val="nil"/>
              <w:left w:val="nil"/>
              <w:bottom w:val="nil"/>
              <w:right w:val="nil"/>
            </w:tcBorders>
            <w:shd w:val="clear" w:color="auto" w:fill="auto"/>
            <w:noWrap/>
            <w:hideMark/>
          </w:tcPr>
          <w:p w14:paraId="2052B0B8"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1F523EA4"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3139CB1B"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1131A720" w14:textId="77777777" w:rsidR="003D5126" w:rsidRPr="003D5126" w:rsidRDefault="003D5126" w:rsidP="003D5126">
            <w:pPr>
              <w:rPr>
                <w:rFonts w:eastAsia="Times New Roman"/>
                <w:color w:val="000000"/>
              </w:rPr>
            </w:pPr>
            <w:r w:rsidRPr="003D5126">
              <w:rPr>
                <w:rFonts w:eastAsia="Times New Roman"/>
                <w:color w:val="000000"/>
              </w:rPr>
              <w:t>Bright Bank – West Bank</w:t>
            </w:r>
          </w:p>
        </w:tc>
        <w:tc>
          <w:tcPr>
            <w:tcW w:w="1003" w:type="dxa"/>
            <w:tcBorders>
              <w:top w:val="nil"/>
              <w:left w:val="nil"/>
              <w:bottom w:val="nil"/>
              <w:right w:val="nil"/>
            </w:tcBorders>
            <w:shd w:val="clear" w:color="auto" w:fill="auto"/>
            <w:noWrap/>
            <w:hideMark/>
          </w:tcPr>
          <w:p w14:paraId="38E521B6" w14:textId="77777777" w:rsidR="003D5126" w:rsidRPr="003D5126" w:rsidRDefault="003D5126" w:rsidP="003D5126">
            <w:pPr>
              <w:rPr>
                <w:rFonts w:eastAsia="Times New Roman"/>
                <w:color w:val="000000"/>
              </w:rPr>
            </w:pPr>
            <w:r w:rsidRPr="003D5126">
              <w:rPr>
                <w:rFonts w:eastAsia="Times New Roman"/>
                <w:color w:val="000000"/>
              </w:rPr>
              <w:t>3.991</w:t>
            </w:r>
          </w:p>
        </w:tc>
        <w:tc>
          <w:tcPr>
            <w:tcW w:w="977" w:type="dxa"/>
            <w:tcBorders>
              <w:top w:val="nil"/>
              <w:left w:val="nil"/>
              <w:bottom w:val="nil"/>
              <w:right w:val="nil"/>
            </w:tcBorders>
            <w:shd w:val="clear" w:color="auto" w:fill="auto"/>
            <w:noWrap/>
            <w:hideMark/>
          </w:tcPr>
          <w:p w14:paraId="494B079A"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0A18B57F" w14:textId="77777777" w:rsidTr="003D5126">
        <w:trPr>
          <w:trHeight w:val="320"/>
        </w:trPr>
        <w:tc>
          <w:tcPr>
            <w:tcW w:w="1530" w:type="dxa"/>
            <w:tcBorders>
              <w:top w:val="nil"/>
              <w:left w:val="nil"/>
              <w:bottom w:val="nil"/>
              <w:right w:val="nil"/>
            </w:tcBorders>
            <w:shd w:val="clear" w:color="auto" w:fill="auto"/>
            <w:noWrap/>
            <w:hideMark/>
          </w:tcPr>
          <w:p w14:paraId="75964765"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213DEA99"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5F5DC1A0"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2ADA135C" w14:textId="77777777" w:rsidR="003D5126" w:rsidRPr="003D5126" w:rsidRDefault="003D5126" w:rsidP="003D5126">
            <w:pPr>
              <w:rPr>
                <w:rFonts w:eastAsia="Times New Roman"/>
                <w:color w:val="000000"/>
              </w:rPr>
            </w:pPr>
            <w:r w:rsidRPr="003D5126">
              <w:rPr>
                <w:rFonts w:eastAsia="Times New Roman"/>
                <w:color w:val="000000"/>
              </w:rPr>
              <w:t>Geyer Bank – McGrail Bank</w:t>
            </w:r>
          </w:p>
        </w:tc>
        <w:tc>
          <w:tcPr>
            <w:tcW w:w="1003" w:type="dxa"/>
            <w:tcBorders>
              <w:top w:val="nil"/>
              <w:left w:val="nil"/>
              <w:bottom w:val="nil"/>
              <w:right w:val="nil"/>
            </w:tcBorders>
            <w:shd w:val="clear" w:color="auto" w:fill="auto"/>
            <w:noWrap/>
            <w:hideMark/>
          </w:tcPr>
          <w:p w14:paraId="0B256A0C" w14:textId="77777777" w:rsidR="003D5126" w:rsidRPr="003D5126" w:rsidRDefault="003D5126" w:rsidP="003D5126">
            <w:pPr>
              <w:rPr>
                <w:rFonts w:eastAsia="Times New Roman"/>
                <w:color w:val="000000"/>
              </w:rPr>
            </w:pPr>
            <w:r w:rsidRPr="003D5126">
              <w:rPr>
                <w:rFonts w:eastAsia="Times New Roman"/>
                <w:color w:val="000000"/>
              </w:rPr>
              <w:t>1.635</w:t>
            </w:r>
          </w:p>
        </w:tc>
        <w:tc>
          <w:tcPr>
            <w:tcW w:w="977" w:type="dxa"/>
            <w:tcBorders>
              <w:top w:val="nil"/>
              <w:left w:val="nil"/>
              <w:bottom w:val="nil"/>
              <w:right w:val="nil"/>
            </w:tcBorders>
            <w:shd w:val="clear" w:color="auto" w:fill="auto"/>
            <w:noWrap/>
            <w:hideMark/>
          </w:tcPr>
          <w:p w14:paraId="3561F59F" w14:textId="77777777" w:rsidR="003D5126" w:rsidRPr="003D5126" w:rsidRDefault="003D5126" w:rsidP="003D5126">
            <w:pPr>
              <w:rPr>
                <w:rFonts w:eastAsia="Times New Roman"/>
                <w:color w:val="000000"/>
              </w:rPr>
            </w:pPr>
            <w:r w:rsidRPr="003D5126">
              <w:rPr>
                <w:rFonts w:eastAsia="Times New Roman"/>
                <w:color w:val="000000"/>
              </w:rPr>
              <w:t>0.0193</w:t>
            </w:r>
          </w:p>
        </w:tc>
      </w:tr>
      <w:tr w:rsidR="003D5126" w:rsidRPr="003D5126" w14:paraId="431B0255" w14:textId="77777777" w:rsidTr="003D5126">
        <w:trPr>
          <w:trHeight w:val="320"/>
        </w:trPr>
        <w:tc>
          <w:tcPr>
            <w:tcW w:w="1530" w:type="dxa"/>
            <w:tcBorders>
              <w:top w:val="nil"/>
              <w:left w:val="nil"/>
              <w:bottom w:val="nil"/>
              <w:right w:val="nil"/>
            </w:tcBorders>
            <w:shd w:val="clear" w:color="auto" w:fill="auto"/>
            <w:noWrap/>
            <w:hideMark/>
          </w:tcPr>
          <w:p w14:paraId="70F78FB7"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645163BA"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216BC757"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3ECB163E" w14:textId="77777777" w:rsidR="003D5126" w:rsidRPr="003D5126" w:rsidRDefault="003D5126" w:rsidP="003D5126">
            <w:pPr>
              <w:rPr>
                <w:rFonts w:eastAsia="Times New Roman"/>
                <w:color w:val="000000"/>
              </w:rPr>
            </w:pPr>
            <w:r w:rsidRPr="003D5126">
              <w:rPr>
                <w:rFonts w:eastAsia="Times New Roman"/>
                <w:color w:val="000000"/>
              </w:rPr>
              <w:t>Geyer Bank – East Bank</w:t>
            </w:r>
          </w:p>
        </w:tc>
        <w:tc>
          <w:tcPr>
            <w:tcW w:w="1003" w:type="dxa"/>
            <w:tcBorders>
              <w:top w:val="nil"/>
              <w:left w:val="nil"/>
              <w:bottom w:val="nil"/>
              <w:right w:val="nil"/>
            </w:tcBorders>
            <w:shd w:val="clear" w:color="auto" w:fill="auto"/>
            <w:noWrap/>
            <w:hideMark/>
          </w:tcPr>
          <w:p w14:paraId="102126DD" w14:textId="77777777" w:rsidR="003D5126" w:rsidRPr="003D5126" w:rsidRDefault="003D5126" w:rsidP="003D5126">
            <w:pPr>
              <w:rPr>
                <w:rFonts w:eastAsia="Times New Roman"/>
                <w:color w:val="000000"/>
              </w:rPr>
            </w:pPr>
            <w:r w:rsidRPr="003D5126">
              <w:rPr>
                <w:rFonts w:eastAsia="Times New Roman"/>
                <w:color w:val="000000"/>
              </w:rPr>
              <w:t>4.531</w:t>
            </w:r>
          </w:p>
        </w:tc>
        <w:tc>
          <w:tcPr>
            <w:tcW w:w="977" w:type="dxa"/>
            <w:tcBorders>
              <w:top w:val="nil"/>
              <w:left w:val="nil"/>
              <w:bottom w:val="nil"/>
              <w:right w:val="nil"/>
            </w:tcBorders>
            <w:shd w:val="clear" w:color="auto" w:fill="auto"/>
            <w:noWrap/>
            <w:hideMark/>
          </w:tcPr>
          <w:p w14:paraId="62DC93B2"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1D99F7ED" w14:textId="77777777" w:rsidTr="003D5126">
        <w:trPr>
          <w:trHeight w:val="320"/>
        </w:trPr>
        <w:tc>
          <w:tcPr>
            <w:tcW w:w="1530" w:type="dxa"/>
            <w:tcBorders>
              <w:top w:val="nil"/>
              <w:left w:val="nil"/>
              <w:bottom w:val="nil"/>
              <w:right w:val="nil"/>
            </w:tcBorders>
            <w:shd w:val="clear" w:color="auto" w:fill="auto"/>
            <w:noWrap/>
            <w:hideMark/>
          </w:tcPr>
          <w:p w14:paraId="7E355B94"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600741C3"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1172BF91"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7A2BDC76" w14:textId="77777777" w:rsidR="003D5126" w:rsidRPr="003D5126" w:rsidRDefault="003D5126" w:rsidP="003D5126">
            <w:pPr>
              <w:rPr>
                <w:rFonts w:eastAsia="Times New Roman"/>
                <w:color w:val="000000"/>
              </w:rPr>
            </w:pPr>
            <w:r w:rsidRPr="003D5126">
              <w:rPr>
                <w:rFonts w:eastAsia="Times New Roman"/>
                <w:color w:val="000000"/>
              </w:rPr>
              <w:t>Geyer Bank – West Bank</w:t>
            </w:r>
          </w:p>
        </w:tc>
        <w:tc>
          <w:tcPr>
            <w:tcW w:w="1003" w:type="dxa"/>
            <w:tcBorders>
              <w:top w:val="nil"/>
              <w:left w:val="nil"/>
              <w:bottom w:val="nil"/>
              <w:right w:val="nil"/>
            </w:tcBorders>
            <w:shd w:val="clear" w:color="auto" w:fill="auto"/>
            <w:noWrap/>
            <w:hideMark/>
          </w:tcPr>
          <w:p w14:paraId="7FB5A34F" w14:textId="77777777" w:rsidR="003D5126" w:rsidRPr="003D5126" w:rsidRDefault="003D5126" w:rsidP="003D5126">
            <w:pPr>
              <w:rPr>
                <w:rFonts w:eastAsia="Times New Roman"/>
                <w:color w:val="000000"/>
              </w:rPr>
            </w:pPr>
            <w:r w:rsidRPr="003D5126">
              <w:rPr>
                <w:rFonts w:eastAsia="Times New Roman"/>
                <w:color w:val="000000"/>
              </w:rPr>
              <w:t>4.436</w:t>
            </w:r>
          </w:p>
        </w:tc>
        <w:tc>
          <w:tcPr>
            <w:tcW w:w="977" w:type="dxa"/>
            <w:tcBorders>
              <w:top w:val="nil"/>
              <w:left w:val="nil"/>
              <w:bottom w:val="nil"/>
              <w:right w:val="nil"/>
            </w:tcBorders>
            <w:shd w:val="clear" w:color="auto" w:fill="auto"/>
            <w:noWrap/>
            <w:hideMark/>
          </w:tcPr>
          <w:p w14:paraId="7647050F"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218963EF" w14:textId="77777777" w:rsidTr="003D5126">
        <w:trPr>
          <w:trHeight w:val="320"/>
        </w:trPr>
        <w:tc>
          <w:tcPr>
            <w:tcW w:w="1530" w:type="dxa"/>
            <w:tcBorders>
              <w:top w:val="nil"/>
              <w:left w:val="nil"/>
              <w:bottom w:val="nil"/>
              <w:right w:val="nil"/>
            </w:tcBorders>
            <w:shd w:val="clear" w:color="auto" w:fill="auto"/>
            <w:noWrap/>
            <w:hideMark/>
          </w:tcPr>
          <w:p w14:paraId="36C91318"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5AEE4AF2"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02BE0DD8"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5025C879" w14:textId="77777777" w:rsidR="003D5126" w:rsidRPr="003D5126" w:rsidRDefault="003D5126" w:rsidP="003D5126">
            <w:pPr>
              <w:rPr>
                <w:rFonts w:eastAsia="Times New Roman"/>
                <w:color w:val="000000"/>
              </w:rPr>
            </w:pPr>
            <w:r w:rsidRPr="003D5126">
              <w:rPr>
                <w:rFonts w:eastAsia="Times New Roman"/>
                <w:color w:val="000000"/>
              </w:rPr>
              <w:t>McGrail Bank – East Bank</w:t>
            </w:r>
          </w:p>
        </w:tc>
        <w:tc>
          <w:tcPr>
            <w:tcW w:w="1003" w:type="dxa"/>
            <w:tcBorders>
              <w:top w:val="nil"/>
              <w:left w:val="nil"/>
              <w:bottom w:val="nil"/>
              <w:right w:val="nil"/>
            </w:tcBorders>
            <w:shd w:val="clear" w:color="auto" w:fill="auto"/>
            <w:noWrap/>
            <w:hideMark/>
          </w:tcPr>
          <w:p w14:paraId="54889BDB" w14:textId="77777777" w:rsidR="003D5126" w:rsidRPr="003D5126" w:rsidRDefault="003D5126" w:rsidP="003D5126">
            <w:pPr>
              <w:rPr>
                <w:rFonts w:eastAsia="Times New Roman"/>
                <w:color w:val="000000"/>
              </w:rPr>
            </w:pPr>
            <w:r w:rsidRPr="003D5126">
              <w:rPr>
                <w:rFonts w:eastAsia="Times New Roman"/>
                <w:color w:val="000000"/>
              </w:rPr>
              <w:t>4.911</w:t>
            </w:r>
          </w:p>
        </w:tc>
        <w:tc>
          <w:tcPr>
            <w:tcW w:w="977" w:type="dxa"/>
            <w:tcBorders>
              <w:top w:val="nil"/>
              <w:left w:val="nil"/>
              <w:bottom w:val="nil"/>
              <w:right w:val="nil"/>
            </w:tcBorders>
            <w:shd w:val="clear" w:color="auto" w:fill="auto"/>
            <w:noWrap/>
            <w:hideMark/>
          </w:tcPr>
          <w:p w14:paraId="17CFFF7F"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434338B2" w14:textId="77777777" w:rsidTr="003D5126">
        <w:trPr>
          <w:trHeight w:val="320"/>
        </w:trPr>
        <w:tc>
          <w:tcPr>
            <w:tcW w:w="1530" w:type="dxa"/>
            <w:tcBorders>
              <w:top w:val="nil"/>
              <w:left w:val="nil"/>
              <w:bottom w:val="nil"/>
              <w:right w:val="nil"/>
            </w:tcBorders>
            <w:shd w:val="clear" w:color="auto" w:fill="auto"/>
            <w:noWrap/>
            <w:hideMark/>
          </w:tcPr>
          <w:p w14:paraId="2ECB9587"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53341D61"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1157FB11"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77477312" w14:textId="77777777" w:rsidR="003D5126" w:rsidRPr="003D5126" w:rsidRDefault="003D5126" w:rsidP="003D5126">
            <w:pPr>
              <w:rPr>
                <w:rFonts w:eastAsia="Times New Roman"/>
                <w:color w:val="000000"/>
              </w:rPr>
            </w:pPr>
            <w:r w:rsidRPr="003D5126">
              <w:rPr>
                <w:rFonts w:eastAsia="Times New Roman"/>
                <w:color w:val="000000"/>
              </w:rPr>
              <w:t>McGrail Bank – West Bank</w:t>
            </w:r>
          </w:p>
        </w:tc>
        <w:tc>
          <w:tcPr>
            <w:tcW w:w="1003" w:type="dxa"/>
            <w:tcBorders>
              <w:top w:val="nil"/>
              <w:left w:val="nil"/>
              <w:bottom w:val="nil"/>
              <w:right w:val="nil"/>
            </w:tcBorders>
            <w:shd w:val="clear" w:color="auto" w:fill="auto"/>
            <w:noWrap/>
            <w:hideMark/>
          </w:tcPr>
          <w:p w14:paraId="0B1666B7" w14:textId="77777777" w:rsidR="003D5126" w:rsidRPr="003D5126" w:rsidRDefault="003D5126" w:rsidP="003D5126">
            <w:pPr>
              <w:rPr>
                <w:rFonts w:eastAsia="Times New Roman"/>
                <w:color w:val="000000"/>
              </w:rPr>
            </w:pPr>
            <w:r w:rsidRPr="003D5126">
              <w:rPr>
                <w:rFonts w:eastAsia="Times New Roman"/>
                <w:color w:val="000000"/>
              </w:rPr>
              <w:t>4.716</w:t>
            </w:r>
          </w:p>
        </w:tc>
        <w:tc>
          <w:tcPr>
            <w:tcW w:w="977" w:type="dxa"/>
            <w:tcBorders>
              <w:top w:val="nil"/>
              <w:left w:val="nil"/>
              <w:bottom w:val="nil"/>
              <w:right w:val="nil"/>
            </w:tcBorders>
            <w:shd w:val="clear" w:color="auto" w:fill="auto"/>
            <w:noWrap/>
            <w:hideMark/>
          </w:tcPr>
          <w:p w14:paraId="756F209E" w14:textId="77777777" w:rsidR="003D5126" w:rsidRPr="003D5126" w:rsidRDefault="003D5126" w:rsidP="003D5126">
            <w:pPr>
              <w:rPr>
                <w:rFonts w:eastAsia="Times New Roman"/>
                <w:color w:val="000000"/>
              </w:rPr>
            </w:pPr>
            <w:r w:rsidRPr="003D5126">
              <w:rPr>
                <w:rFonts w:eastAsia="Times New Roman"/>
                <w:color w:val="000000"/>
              </w:rPr>
              <w:t>0.0001</w:t>
            </w:r>
          </w:p>
        </w:tc>
      </w:tr>
      <w:tr w:rsidR="003D5126" w:rsidRPr="003D5126" w14:paraId="4C529B7E" w14:textId="77777777" w:rsidTr="003D5126">
        <w:trPr>
          <w:trHeight w:val="320"/>
        </w:trPr>
        <w:tc>
          <w:tcPr>
            <w:tcW w:w="1530" w:type="dxa"/>
            <w:tcBorders>
              <w:top w:val="nil"/>
              <w:left w:val="nil"/>
              <w:bottom w:val="nil"/>
              <w:right w:val="nil"/>
            </w:tcBorders>
            <w:shd w:val="clear" w:color="auto" w:fill="auto"/>
            <w:noWrap/>
            <w:hideMark/>
          </w:tcPr>
          <w:p w14:paraId="04E2E2B4"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hideMark/>
          </w:tcPr>
          <w:p w14:paraId="0F1FC54C" w14:textId="77777777" w:rsidR="003D5126" w:rsidRPr="003D5126" w:rsidRDefault="003D5126" w:rsidP="003D5126">
            <w:pPr>
              <w:rPr>
                <w:rFonts w:eastAsia="Times New Roman"/>
                <w:sz w:val="20"/>
                <w:szCs w:val="20"/>
              </w:rPr>
            </w:pPr>
          </w:p>
        </w:tc>
        <w:tc>
          <w:tcPr>
            <w:tcW w:w="1737" w:type="dxa"/>
            <w:tcBorders>
              <w:top w:val="nil"/>
              <w:left w:val="nil"/>
              <w:bottom w:val="nil"/>
              <w:right w:val="nil"/>
            </w:tcBorders>
            <w:shd w:val="clear" w:color="auto" w:fill="auto"/>
            <w:noWrap/>
            <w:hideMark/>
          </w:tcPr>
          <w:p w14:paraId="50E0A709" w14:textId="77777777" w:rsidR="003D5126" w:rsidRPr="003D5126" w:rsidRDefault="003D5126" w:rsidP="003D5126">
            <w:pPr>
              <w:rPr>
                <w:rFonts w:eastAsia="Times New Roman"/>
                <w:sz w:val="20"/>
                <w:szCs w:val="20"/>
              </w:rPr>
            </w:pPr>
          </w:p>
        </w:tc>
        <w:tc>
          <w:tcPr>
            <w:tcW w:w="3123" w:type="dxa"/>
            <w:tcBorders>
              <w:top w:val="nil"/>
              <w:left w:val="nil"/>
              <w:bottom w:val="nil"/>
              <w:right w:val="nil"/>
            </w:tcBorders>
            <w:shd w:val="clear" w:color="auto" w:fill="auto"/>
            <w:noWrap/>
            <w:hideMark/>
          </w:tcPr>
          <w:p w14:paraId="5574E779" w14:textId="77777777" w:rsidR="003D5126" w:rsidRPr="003D5126" w:rsidRDefault="003D5126" w:rsidP="003D5126">
            <w:pPr>
              <w:rPr>
                <w:rFonts w:eastAsia="Times New Roman"/>
                <w:color w:val="000000"/>
              </w:rPr>
            </w:pPr>
            <w:r w:rsidRPr="003D5126">
              <w:rPr>
                <w:rFonts w:eastAsia="Times New Roman"/>
                <w:color w:val="000000"/>
              </w:rPr>
              <w:t>East Bank – West Bank</w:t>
            </w:r>
          </w:p>
        </w:tc>
        <w:tc>
          <w:tcPr>
            <w:tcW w:w="1003" w:type="dxa"/>
            <w:tcBorders>
              <w:top w:val="nil"/>
              <w:left w:val="nil"/>
              <w:bottom w:val="nil"/>
              <w:right w:val="nil"/>
            </w:tcBorders>
            <w:shd w:val="clear" w:color="auto" w:fill="auto"/>
            <w:noWrap/>
            <w:hideMark/>
          </w:tcPr>
          <w:p w14:paraId="00E0F9AF" w14:textId="77777777" w:rsidR="003D5126" w:rsidRPr="003D5126" w:rsidRDefault="003D5126" w:rsidP="003D5126">
            <w:pPr>
              <w:rPr>
                <w:rFonts w:eastAsia="Times New Roman"/>
                <w:color w:val="000000"/>
              </w:rPr>
            </w:pPr>
            <w:r w:rsidRPr="003D5126">
              <w:rPr>
                <w:rFonts w:eastAsia="Times New Roman"/>
                <w:color w:val="000000"/>
              </w:rPr>
              <w:t>1.306</w:t>
            </w:r>
          </w:p>
        </w:tc>
        <w:tc>
          <w:tcPr>
            <w:tcW w:w="977" w:type="dxa"/>
            <w:tcBorders>
              <w:top w:val="nil"/>
              <w:left w:val="nil"/>
              <w:bottom w:val="nil"/>
              <w:right w:val="nil"/>
            </w:tcBorders>
            <w:shd w:val="clear" w:color="auto" w:fill="auto"/>
            <w:noWrap/>
            <w:hideMark/>
          </w:tcPr>
          <w:p w14:paraId="51D75131" w14:textId="2D622830" w:rsidR="003D5126" w:rsidRPr="003D5126" w:rsidRDefault="003D5126" w:rsidP="003D5126">
            <w:pPr>
              <w:rPr>
                <w:rFonts w:eastAsia="Times New Roman"/>
                <w:color w:val="000000"/>
              </w:rPr>
            </w:pPr>
            <w:r w:rsidRPr="003D5126">
              <w:rPr>
                <w:rFonts w:eastAsia="Times New Roman"/>
                <w:color w:val="000000"/>
              </w:rPr>
              <w:t>Ns</w:t>
            </w:r>
          </w:p>
        </w:tc>
      </w:tr>
    </w:tbl>
    <w:p w14:paraId="660FCEBA" w14:textId="29AC7E60" w:rsidR="00B2292D" w:rsidRDefault="00B2292D" w:rsidP="00B2292D">
      <w:pPr>
        <w:spacing w:line="480" w:lineRule="auto"/>
      </w:pPr>
      <w:r>
        <w:br w:type="page"/>
      </w:r>
    </w:p>
    <w:p w14:paraId="3F92B5F9" w14:textId="45331EB7" w:rsidR="003D5126" w:rsidRPr="003D5126" w:rsidRDefault="003D5126" w:rsidP="003D5126">
      <w:pPr>
        <w:pStyle w:val="Caption"/>
        <w:keepNext/>
        <w:rPr>
          <w:i w:val="0"/>
          <w:iCs w:val="0"/>
          <w:color w:val="auto"/>
          <w:sz w:val="24"/>
          <w:szCs w:val="24"/>
        </w:rPr>
      </w:pPr>
      <w:r w:rsidRPr="003D5126">
        <w:rPr>
          <w:i w:val="0"/>
          <w:iCs w:val="0"/>
          <w:color w:val="auto"/>
          <w:sz w:val="24"/>
          <w:szCs w:val="24"/>
        </w:rPr>
        <w:lastRenderedPageBreak/>
        <w:t xml:space="preserve">Table </w:t>
      </w:r>
      <w:r w:rsidRPr="003D5126">
        <w:rPr>
          <w:i w:val="0"/>
          <w:iCs w:val="0"/>
          <w:color w:val="auto"/>
          <w:sz w:val="24"/>
          <w:szCs w:val="24"/>
        </w:rPr>
        <w:fldChar w:fldCharType="begin"/>
      </w:r>
      <w:r w:rsidRPr="003D5126">
        <w:rPr>
          <w:i w:val="0"/>
          <w:iCs w:val="0"/>
          <w:color w:val="auto"/>
          <w:sz w:val="24"/>
          <w:szCs w:val="24"/>
        </w:rPr>
        <w:instrText xml:space="preserve"> SEQ Table \* ARABIC </w:instrText>
      </w:r>
      <w:r w:rsidRPr="003D5126">
        <w:rPr>
          <w:i w:val="0"/>
          <w:iCs w:val="0"/>
          <w:color w:val="auto"/>
          <w:sz w:val="24"/>
          <w:szCs w:val="24"/>
        </w:rPr>
        <w:fldChar w:fldCharType="separate"/>
      </w:r>
      <w:r w:rsidRPr="003D5126">
        <w:rPr>
          <w:i w:val="0"/>
          <w:iCs w:val="0"/>
          <w:noProof/>
          <w:color w:val="auto"/>
          <w:sz w:val="24"/>
          <w:szCs w:val="24"/>
        </w:rPr>
        <w:t>2</w:t>
      </w:r>
      <w:r w:rsidRPr="003D5126">
        <w:rPr>
          <w:i w:val="0"/>
          <w:iCs w:val="0"/>
          <w:color w:val="auto"/>
          <w:sz w:val="24"/>
          <w:szCs w:val="24"/>
        </w:rPr>
        <w:fldChar w:fldCharType="end"/>
      </w:r>
      <w:r w:rsidRPr="003D5126">
        <w:rPr>
          <w:i w:val="0"/>
          <w:iCs w:val="0"/>
          <w:color w:val="auto"/>
          <w:sz w:val="24"/>
          <w:szCs w:val="24"/>
        </w:rPr>
        <w:t>.</w:t>
      </w:r>
      <w:r>
        <w:rPr>
          <w:i w:val="0"/>
          <w:iCs w:val="0"/>
          <w:color w:val="auto"/>
          <w:sz w:val="24"/>
          <w:szCs w:val="24"/>
        </w:rPr>
        <w:t xml:space="preserve"> SIMPER results for percent cover and coral density datasets, with taxon/benthic type contributions shown in decreasing order within site. SIMPER cutoff was set to 70%.</w:t>
      </w:r>
    </w:p>
    <w:tbl>
      <w:tblPr>
        <w:tblW w:w="8313" w:type="dxa"/>
        <w:tblLayout w:type="fixed"/>
        <w:tblLook w:val="04A0" w:firstRow="1" w:lastRow="0" w:firstColumn="1" w:lastColumn="0" w:noHBand="0" w:noVBand="1"/>
      </w:tblPr>
      <w:tblGrid>
        <w:gridCol w:w="1530"/>
        <w:gridCol w:w="1350"/>
        <w:gridCol w:w="1620"/>
        <w:gridCol w:w="2250"/>
        <w:gridCol w:w="1563"/>
      </w:tblGrid>
      <w:tr w:rsidR="003D5126" w:rsidRPr="003D5126" w14:paraId="3D6660A0" w14:textId="77777777" w:rsidTr="003D5126">
        <w:trPr>
          <w:trHeight w:val="380"/>
        </w:trPr>
        <w:tc>
          <w:tcPr>
            <w:tcW w:w="1530" w:type="dxa"/>
            <w:tcBorders>
              <w:top w:val="single" w:sz="12" w:space="0" w:color="auto"/>
              <w:left w:val="nil"/>
              <w:bottom w:val="single" w:sz="12" w:space="0" w:color="auto"/>
              <w:right w:val="nil"/>
            </w:tcBorders>
            <w:shd w:val="clear" w:color="auto" w:fill="auto"/>
            <w:vAlign w:val="center"/>
            <w:hideMark/>
          </w:tcPr>
          <w:p w14:paraId="329751D7" w14:textId="77777777" w:rsidR="003D5126" w:rsidRPr="003D5126" w:rsidRDefault="003D5126" w:rsidP="003D5126">
            <w:pPr>
              <w:jc w:val="center"/>
              <w:rPr>
                <w:rFonts w:eastAsia="Times New Roman"/>
                <w:b/>
                <w:bCs/>
                <w:color w:val="000000"/>
              </w:rPr>
            </w:pPr>
            <w:r w:rsidRPr="003D5126">
              <w:rPr>
                <w:rFonts w:eastAsia="Times New Roman"/>
                <w:b/>
                <w:bCs/>
                <w:color w:val="000000"/>
              </w:rPr>
              <w:t>Dataset</w:t>
            </w:r>
          </w:p>
        </w:tc>
        <w:tc>
          <w:tcPr>
            <w:tcW w:w="1350" w:type="dxa"/>
            <w:tcBorders>
              <w:top w:val="single" w:sz="12" w:space="0" w:color="auto"/>
              <w:left w:val="nil"/>
              <w:bottom w:val="single" w:sz="12" w:space="0" w:color="auto"/>
              <w:right w:val="nil"/>
            </w:tcBorders>
            <w:shd w:val="clear" w:color="auto" w:fill="auto"/>
            <w:vAlign w:val="center"/>
            <w:hideMark/>
          </w:tcPr>
          <w:p w14:paraId="722B77C0" w14:textId="77777777" w:rsidR="003D5126" w:rsidRPr="003D5126" w:rsidRDefault="003D5126" w:rsidP="003D5126">
            <w:pPr>
              <w:jc w:val="center"/>
              <w:rPr>
                <w:rFonts w:eastAsia="Times New Roman"/>
                <w:b/>
                <w:bCs/>
                <w:color w:val="000000"/>
              </w:rPr>
            </w:pPr>
            <w:r w:rsidRPr="003D5126">
              <w:rPr>
                <w:rFonts w:eastAsia="Times New Roman"/>
                <w:b/>
                <w:bCs/>
                <w:color w:val="000000"/>
              </w:rPr>
              <w:t>Level</w:t>
            </w:r>
          </w:p>
        </w:tc>
        <w:tc>
          <w:tcPr>
            <w:tcW w:w="1620" w:type="dxa"/>
            <w:tcBorders>
              <w:top w:val="single" w:sz="12" w:space="0" w:color="auto"/>
              <w:left w:val="nil"/>
              <w:bottom w:val="single" w:sz="12" w:space="0" w:color="auto"/>
              <w:right w:val="nil"/>
            </w:tcBorders>
            <w:shd w:val="clear" w:color="auto" w:fill="auto"/>
            <w:vAlign w:val="center"/>
            <w:hideMark/>
          </w:tcPr>
          <w:p w14:paraId="089DE801" w14:textId="77777777" w:rsidR="003D5126" w:rsidRPr="003D5126" w:rsidRDefault="003D5126" w:rsidP="003D5126">
            <w:pPr>
              <w:jc w:val="center"/>
              <w:rPr>
                <w:rFonts w:eastAsia="Times New Roman"/>
                <w:b/>
                <w:bCs/>
                <w:color w:val="000000"/>
              </w:rPr>
            </w:pPr>
            <w:r w:rsidRPr="003D5126">
              <w:rPr>
                <w:rFonts w:eastAsia="Times New Roman"/>
                <w:b/>
                <w:bCs/>
                <w:color w:val="000000"/>
              </w:rPr>
              <w:t>Site</w:t>
            </w:r>
          </w:p>
        </w:tc>
        <w:tc>
          <w:tcPr>
            <w:tcW w:w="2250" w:type="dxa"/>
            <w:tcBorders>
              <w:top w:val="single" w:sz="12" w:space="0" w:color="auto"/>
              <w:left w:val="nil"/>
              <w:bottom w:val="single" w:sz="12" w:space="0" w:color="auto"/>
              <w:right w:val="nil"/>
            </w:tcBorders>
            <w:shd w:val="clear" w:color="auto" w:fill="auto"/>
            <w:vAlign w:val="center"/>
            <w:hideMark/>
          </w:tcPr>
          <w:p w14:paraId="2CDA2D88" w14:textId="77777777" w:rsidR="003D5126" w:rsidRPr="003D5126" w:rsidRDefault="003D5126" w:rsidP="003D5126">
            <w:pPr>
              <w:jc w:val="center"/>
              <w:rPr>
                <w:rFonts w:eastAsia="Times New Roman"/>
                <w:b/>
                <w:bCs/>
                <w:color w:val="000000"/>
              </w:rPr>
            </w:pPr>
            <w:r w:rsidRPr="003D5126">
              <w:rPr>
                <w:rFonts w:eastAsia="Times New Roman"/>
                <w:b/>
                <w:bCs/>
                <w:color w:val="000000"/>
              </w:rPr>
              <w:t>Taxon/Benthic type</w:t>
            </w:r>
          </w:p>
        </w:tc>
        <w:tc>
          <w:tcPr>
            <w:tcW w:w="1563" w:type="dxa"/>
            <w:tcBorders>
              <w:top w:val="single" w:sz="12" w:space="0" w:color="auto"/>
              <w:left w:val="nil"/>
              <w:bottom w:val="single" w:sz="12" w:space="0" w:color="auto"/>
              <w:right w:val="nil"/>
            </w:tcBorders>
            <w:shd w:val="clear" w:color="auto" w:fill="auto"/>
            <w:noWrap/>
            <w:vAlign w:val="bottom"/>
            <w:hideMark/>
          </w:tcPr>
          <w:p w14:paraId="4911729A" w14:textId="77777777" w:rsidR="003D5126" w:rsidRPr="003D5126" w:rsidRDefault="003D5126" w:rsidP="003D5126">
            <w:pPr>
              <w:jc w:val="center"/>
              <w:rPr>
                <w:rFonts w:eastAsia="Times New Roman"/>
                <w:b/>
                <w:bCs/>
                <w:color w:val="000000"/>
              </w:rPr>
            </w:pPr>
            <w:r w:rsidRPr="003D5126">
              <w:rPr>
                <w:rFonts w:eastAsia="Times New Roman"/>
                <w:b/>
                <w:bCs/>
                <w:color w:val="000000"/>
              </w:rPr>
              <w:t>Contribution</w:t>
            </w:r>
          </w:p>
        </w:tc>
      </w:tr>
      <w:tr w:rsidR="003D5126" w:rsidRPr="003D5126" w14:paraId="55227D19" w14:textId="77777777" w:rsidTr="003D5126">
        <w:trPr>
          <w:trHeight w:val="340"/>
        </w:trPr>
        <w:tc>
          <w:tcPr>
            <w:tcW w:w="1530" w:type="dxa"/>
            <w:tcBorders>
              <w:top w:val="nil"/>
              <w:left w:val="nil"/>
              <w:bottom w:val="nil"/>
              <w:right w:val="nil"/>
            </w:tcBorders>
            <w:shd w:val="clear" w:color="auto" w:fill="auto"/>
            <w:noWrap/>
            <w:vAlign w:val="bottom"/>
            <w:hideMark/>
          </w:tcPr>
          <w:p w14:paraId="1B95BC6F" w14:textId="77777777" w:rsidR="003D5126" w:rsidRPr="003D5126" w:rsidRDefault="003D5126" w:rsidP="003D5126">
            <w:pPr>
              <w:rPr>
                <w:rFonts w:eastAsia="Times New Roman"/>
                <w:color w:val="000000"/>
              </w:rPr>
            </w:pPr>
            <w:r w:rsidRPr="003D5126">
              <w:rPr>
                <w:rFonts w:eastAsia="Times New Roman"/>
                <w:color w:val="000000"/>
              </w:rPr>
              <w:t>Percent cover</w:t>
            </w:r>
          </w:p>
        </w:tc>
        <w:tc>
          <w:tcPr>
            <w:tcW w:w="1350" w:type="dxa"/>
            <w:tcBorders>
              <w:top w:val="nil"/>
              <w:left w:val="nil"/>
              <w:bottom w:val="nil"/>
              <w:right w:val="nil"/>
            </w:tcBorders>
            <w:shd w:val="clear" w:color="auto" w:fill="auto"/>
            <w:noWrap/>
            <w:vAlign w:val="bottom"/>
            <w:hideMark/>
          </w:tcPr>
          <w:p w14:paraId="5A6AADCA" w14:textId="77777777" w:rsidR="003D5126" w:rsidRPr="003D5126" w:rsidRDefault="003D5126" w:rsidP="003D5126">
            <w:pPr>
              <w:rPr>
                <w:rFonts w:eastAsia="Times New Roman"/>
                <w:color w:val="000000"/>
              </w:rPr>
            </w:pPr>
            <w:r w:rsidRPr="003D5126">
              <w:rPr>
                <w:rFonts w:eastAsia="Times New Roman"/>
                <w:color w:val="000000"/>
              </w:rPr>
              <w:t>Major taxa</w:t>
            </w:r>
          </w:p>
        </w:tc>
        <w:tc>
          <w:tcPr>
            <w:tcW w:w="1620" w:type="dxa"/>
            <w:tcBorders>
              <w:top w:val="nil"/>
              <w:left w:val="nil"/>
              <w:bottom w:val="nil"/>
              <w:right w:val="nil"/>
            </w:tcBorders>
            <w:shd w:val="clear" w:color="auto" w:fill="auto"/>
            <w:noWrap/>
            <w:vAlign w:val="bottom"/>
            <w:hideMark/>
          </w:tcPr>
          <w:p w14:paraId="4999F274" w14:textId="77777777" w:rsidR="003D5126" w:rsidRPr="003D5126" w:rsidRDefault="003D5126" w:rsidP="003D5126">
            <w:pPr>
              <w:rPr>
                <w:rFonts w:eastAsia="Times New Roman"/>
                <w:color w:val="000000"/>
              </w:rPr>
            </w:pPr>
            <w:r w:rsidRPr="003D5126">
              <w:rPr>
                <w:rFonts w:eastAsia="Times New Roman"/>
                <w:color w:val="000000"/>
              </w:rPr>
              <w:t>Bright Bank</w:t>
            </w:r>
          </w:p>
        </w:tc>
        <w:tc>
          <w:tcPr>
            <w:tcW w:w="2250" w:type="dxa"/>
            <w:tcBorders>
              <w:top w:val="nil"/>
              <w:left w:val="nil"/>
              <w:bottom w:val="nil"/>
              <w:right w:val="nil"/>
            </w:tcBorders>
            <w:shd w:val="clear" w:color="auto" w:fill="auto"/>
            <w:noWrap/>
            <w:vAlign w:val="bottom"/>
            <w:hideMark/>
          </w:tcPr>
          <w:p w14:paraId="31F71E57" w14:textId="77777777" w:rsidR="003D5126" w:rsidRPr="003D5126" w:rsidRDefault="003D5126" w:rsidP="003D5126">
            <w:pPr>
              <w:rPr>
                <w:rFonts w:eastAsia="Times New Roman"/>
                <w:color w:val="000000"/>
              </w:rPr>
            </w:pPr>
            <w:r w:rsidRPr="003D5126">
              <w:rPr>
                <w:rFonts w:eastAsia="Times New Roman"/>
                <w:color w:val="000000"/>
              </w:rPr>
              <w:t>Algae</w:t>
            </w:r>
          </w:p>
        </w:tc>
        <w:tc>
          <w:tcPr>
            <w:tcW w:w="1563" w:type="dxa"/>
            <w:tcBorders>
              <w:top w:val="nil"/>
              <w:left w:val="nil"/>
              <w:bottom w:val="nil"/>
              <w:right w:val="nil"/>
            </w:tcBorders>
            <w:shd w:val="clear" w:color="auto" w:fill="auto"/>
            <w:noWrap/>
            <w:vAlign w:val="bottom"/>
            <w:hideMark/>
          </w:tcPr>
          <w:p w14:paraId="7053AD0B" w14:textId="77777777" w:rsidR="003D5126" w:rsidRPr="003D5126" w:rsidRDefault="003D5126" w:rsidP="003D5126">
            <w:pPr>
              <w:rPr>
                <w:rFonts w:eastAsia="Times New Roman"/>
                <w:color w:val="000000"/>
              </w:rPr>
            </w:pPr>
            <w:r w:rsidRPr="003D5126">
              <w:rPr>
                <w:rFonts w:eastAsia="Times New Roman"/>
                <w:color w:val="000000"/>
              </w:rPr>
              <w:t>63.61%</w:t>
            </w:r>
          </w:p>
        </w:tc>
      </w:tr>
      <w:tr w:rsidR="003D5126" w:rsidRPr="003D5126" w14:paraId="7D718CB2" w14:textId="77777777" w:rsidTr="003D5126">
        <w:trPr>
          <w:trHeight w:val="320"/>
        </w:trPr>
        <w:tc>
          <w:tcPr>
            <w:tcW w:w="1530" w:type="dxa"/>
            <w:tcBorders>
              <w:top w:val="nil"/>
              <w:left w:val="nil"/>
              <w:bottom w:val="nil"/>
              <w:right w:val="nil"/>
            </w:tcBorders>
            <w:shd w:val="clear" w:color="auto" w:fill="auto"/>
            <w:noWrap/>
            <w:vAlign w:val="bottom"/>
            <w:hideMark/>
          </w:tcPr>
          <w:p w14:paraId="27261CE6"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7C2F5DD8"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403033CF"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14406E49" w14:textId="77777777" w:rsidR="003D5126" w:rsidRPr="003D5126" w:rsidRDefault="003D5126" w:rsidP="003D5126">
            <w:pPr>
              <w:rPr>
                <w:rFonts w:eastAsia="Times New Roman"/>
                <w:color w:val="000000"/>
              </w:rPr>
            </w:pPr>
            <w:r w:rsidRPr="003D5126">
              <w:rPr>
                <w:rFonts w:eastAsia="Times New Roman"/>
                <w:color w:val="000000"/>
              </w:rPr>
              <w:t>Soft bottom</w:t>
            </w:r>
          </w:p>
        </w:tc>
        <w:tc>
          <w:tcPr>
            <w:tcW w:w="1563" w:type="dxa"/>
            <w:tcBorders>
              <w:top w:val="nil"/>
              <w:left w:val="nil"/>
              <w:bottom w:val="nil"/>
              <w:right w:val="nil"/>
            </w:tcBorders>
            <w:shd w:val="clear" w:color="auto" w:fill="auto"/>
            <w:noWrap/>
            <w:vAlign w:val="bottom"/>
            <w:hideMark/>
          </w:tcPr>
          <w:p w14:paraId="06D39115" w14:textId="77777777" w:rsidR="003D5126" w:rsidRPr="003D5126" w:rsidRDefault="003D5126" w:rsidP="003D5126">
            <w:pPr>
              <w:rPr>
                <w:rFonts w:eastAsia="Times New Roman"/>
                <w:color w:val="000000"/>
              </w:rPr>
            </w:pPr>
            <w:r w:rsidRPr="003D5126">
              <w:rPr>
                <w:rFonts w:eastAsia="Times New Roman"/>
                <w:color w:val="000000"/>
              </w:rPr>
              <w:t>15.80%</w:t>
            </w:r>
          </w:p>
        </w:tc>
      </w:tr>
      <w:tr w:rsidR="003D5126" w:rsidRPr="003D5126" w14:paraId="3549CD37" w14:textId="77777777" w:rsidTr="003D5126">
        <w:trPr>
          <w:trHeight w:val="320"/>
        </w:trPr>
        <w:tc>
          <w:tcPr>
            <w:tcW w:w="1530" w:type="dxa"/>
            <w:tcBorders>
              <w:top w:val="nil"/>
              <w:left w:val="nil"/>
              <w:bottom w:val="nil"/>
              <w:right w:val="nil"/>
            </w:tcBorders>
            <w:shd w:val="clear" w:color="auto" w:fill="auto"/>
            <w:noWrap/>
            <w:vAlign w:val="bottom"/>
            <w:hideMark/>
          </w:tcPr>
          <w:p w14:paraId="082F801A"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21522D9A"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68AC43B6" w14:textId="77777777" w:rsidR="003D5126" w:rsidRPr="003D5126" w:rsidRDefault="003D5126" w:rsidP="003D5126">
            <w:pPr>
              <w:rPr>
                <w:rFonts w:eastAsia="Times New Roman"/>
                <w:color w:val="000000"/>
              </w:rPr>
            </w:pPr>
            <w:r w:rsidRPr="003D5126">
              <w:rPr>
                <w:rFonts w:eastAsia="Times New Roman"/>
                <w:color w:val="000000"/>
              </w:rPr>
              <w:t>Geyer Bank</w:t>
            </w:r>
          </w:p>
        </w:tc>
        <w:tc>
          <w:tcPr>
            <w:tcW w:w="2250" w:type="dxa"/>
            <w:tcBorders>
              <w:top w:val="nil"/>
              <w:left w:val="nil"/>
              <w:bottom w:val="nil"/>
              <w:right w:val="nil"/>
            </w:tcBorders>
            <w:shd w:val="clear" w:color="auto" w:fill="auto"/>
            <w:noWrap/>
            <w:vAlign w:val="bottom"/>
            <w:hideMark/>
          </w:tcPr>
          <w:p w14:paraId="33AE83FF" w14:textId="77777777" w:rsidR="003D5126" w:rsidRPr="003D5126" w:rsidRDefault="003D5126" w:rsidP="003D5126">
            <w:pPr>
              <w:rPr>
                <w:rFonts w:eastAsia="Times New Roman"/>
                <w:color w:val="000000"/>
              </w:rPr>
            </w:pPr>
            <w:r w:rsidRPr="003D5126">
              <w:rPr>
                <w:rFonts w:eastAsia="Times New Roman"/>
                <w:color w:val="000000"/>
              </w:rPr>
              <w:t>Algae</w:t>
            </w:r>
          </w:p>
        </w:tc>
        <w:tc>
          <w:tcPr>
            <w:tcW w:w="1563" w:type="dxa"/>
            <w:tcBorders>
              <w:top w:val="nil"/>
              <w:left w:val="nil"/>
              <w:bottom w:val="nil"/>
              <w:right w:val="nil"/>
            </w:tcBorders>
            <w:shd w:val="clear" w:color="auto" w:fill="auto"/>
            <w:noWrap/>
            <w:vAlign w:val="bottom"/>
            <w:hideMark/>
          </w:tcPr>
          <w:p w14:paraId="490A902C" w14:textId="77777777" w:rsidR="003D5126" w:rsidRPr="003D5126" w:rsidRDefault="003D5126" w:rsidP="003D5126">
            <w:pPr>
              <w:rPr>
                <w:rFonts w:eastAsia="Times New Roman"/>
                <w:color w:val="000000"/>
              </w:rPr>
            </w:pPr>
            <w:r w:rsidRPr="003D5126">
              <w:rPr>
                <w:rFonts w:eastAsia="Times New Roman"/>
                <w:color w:val="000000"/>
              </w:rPr>
              <w:t>56.31%</w:t>
            </w:r>
          </w:p>
        </w:tc>
      </w:tr>
      <w:tr w:rsidR="003D5126" w:rsidRPr="003D5126" w14:paraId="3BBFCD88" w14:textId="77777777" w:rsidTr="003D5126">
        <w:trPr>
          <w:trHeight w:val="320"/>
        </w:trPr>
        <w:tc>
          <w:tcPr>
            <w:tcW w:w="1530" w:type="dxa"/>
            <w:tcBorders>
              <w:top w:val="nil"/>
              <w:left w:val="nil"/>
              <w:bottom w:val="nil"/>
              <w:right w:val="nil"/>
            </w:tcBorders>
            <w:shd w:val="clear" w:color="auto" w:fill="auto"/>
            <w:noWrap/>
            <w:vAlign w:val="bottom"/>
            <w:hideMark/>
          </w:tcPr>
          <w:p w14:paraId="6B5279AA"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561261EC"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1A437B9F"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29EA30EB" w14:textId="77777777" w:rsidR="003D5126" w:rsidRPr="003D5126" w:rsidRDefault="003D5126" w:rsidP="003D5126">
            <w:pPr>
              <w:rPr>
                <w:rFonts w:eastAsia="Times New Roman"/>
                <w:color w:val="000000"/>
              </w:rPr>
            </w:pPr>
            <w:r w:rsidRPr="003D5126">
              <w:rPr>
                <w:rFonts w:eastAsia="Times New Roman"/>
                <w:color w:val="000000"/>
              </w:rPr>
              <w:t>Soft bottom</w:t>
            </w:r>
          </w:p>
        </w:tc>
        <w:tc>
          <w:tcPr>
            <w:tcW w:w="1563" w:type="dxa"/>
            <w:tcBorders>
              <w:top w:val="nil"/>
              <w:left w:val="nil"/>
              <w:bottom w:val="nil"/>
              <w:right w:val="nil"/>
            </w:tcBorders>
            <w:shd w:val="clear" w:color="auto" w:fill="auto"/>
            <w:noWrap/>
            <w:vAlign w:val="bottom"/>
            <w:hideMark/>
          </w:tcPr>
          <w:p w14:paraId="18637D04" w14:textId="77777777" w:rsidR="003D5126" w:rsidRPr="003D5126" w:rsidRDefault="003D5126" w:rsidP="003D5126">
            <w:pPr>
              <w:rPr>
                <w:rFonts w:eastAsia="Times New Roman"/>
                <w:color w:val="000000"/>
              </w:rPr>
            </w:pPr>
            <w:r w:rsidRPr="003D5126">
              <w:rPr>
                <w:rFonts w:eastAsia="Times New Roman"/>
                <w:color w:val="000000"/>
              </w:rPr>
              <w:t>22.73%</w:t>
            </w:r>
          </w:p>
        </w:tc>
      </w:tr>
      <w:tr w:rsidR="003D5126" w:rsidRPr="003D5126" w14:paraId="64915CE2" w14:textId="77777777" w:rsidTr="003D5126">
        <w:trPr>
          <w:trHeight w:val="320"/>
        </w:trPr>
        <w:tc>
          <w:tcPr>
            <w:tcW w:w="1530" w:type="dxa"/>
            <w:tcBorders>
              <w:top w:val="nil"/>
              <w:left w:val="nil"/>
              <w:bottom w:val="nil"/>
              <w:right w:val="nil"/>
            </w:tcBorders>
            <w:shd w:val="clear" w:color="auto" w:fill="auto"/>
            <w:noWrap/>
            <w:vAlign w:val="bottom"/>
            <w:hideMark/>
          </w:tcPr>
          <w:p w14:paraId="483CB465"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5BE1664C"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711E691E" w14:textId="77777777" w:rsidR="003D5126" w:rsidRPr="003D5126" w:rsidRDefault="003D5126" w:rsidP="003D5126">
            <w:pPr>
              <w:rPr>
                <w:rFonts w:eastAsia="Times New Roman"/>
                <w:color w:val="000000"/>
              </w:rPr>
            </w:pPr>
            <w:r w:rsidRPr="003D5126">
              <w:rPr>
                <w:rFonts w:eastAsia="Times New Roman"/>
                <w:color w:val="000000"/>
              </w:rPr>
              <w:t>McGrail Bank</w:t>
            </w:r>
          </w:p>
        </w:tc>
        <w:tc>
          <w:tcPr>
            <w:tcW w:w="2250" w:type="dxa"/>
            <w:tcBorders>
              <w:top w:val="nil"/>
              <w:left w:val="nil"/>
              <w:bottom w:val="nil"/>
              <w:right w:val="nil"/>
            </w:tcBorders>
            <w:shd w:val="clear" w:color="auto" w:fill="auto"/>
            <w:noWrap/>
            <w:vAlign w:val="bottom"/>
            <w:hideMark/>
          </w:tcPr>
          <w:p w14:paraId="36B3993D" w14:textId="77777777" w:rsidR="003D5126" w:rsidRPr="003D5126" w:rsidRDefault="003D5126" w:rsidP="003D5126">
            <w:pPr>
              <w:rPr>
                <w:rFonts w:eastAsia="Times New Roman"/>
                <w:color w:val="000000"/>
              </w:rPr>
            </w:pPr>
            <w:r w:rsidRPr="003D5126">
              <w:rPr>
                <w:rFonts w:eastAsia="Times New Roman"/>
                <w:color w:val="000000"/>
              </w:rPr>
              <w:t>Algae</w:t>
            </w:r>
          </w:p>
        </w:tc>
        <w:tc>
          <w:tcPr>
            <w:tcW w:w="1563" w:type="dxa"/>
            <w:tcBorders>
              <w:top w:val="nil"/>
              <w:left w:val="nil"/>
              <w:bottom w:val="nil"/>
              <w:right w:val="nil"/>
            </w:tcBorders>
            <w:shd w:val="clear" w:color="auto" w:fill="auto"/>
            <w:noWrap/>
            <w:vAlign w:val="bottom"/>
            <w:hideMark/>
          </w:tcPr>
          <w:p w14:paraId="230A7E05" w14:textId="77777777" w:rsidR="003D5126" w:rsidRPr="003D5126" w:rsidRDefault="003D5126" w:rsidP="003D5126">
            <w:pPr>
              <w:rPr>
                <w:rFonts w:eastAsia="Times New Roman"/>
                <w:color w:val="000000"/>
              </w:rPr>
            </w:pPr>
            <w:r w:rsidRPr="003D5126">
              <w:rPr>
                <w:rFonts w:eastAsia="Times New Roman"/>
                <w:color w:val="000000"/>
              </w:rPr>
              <w:t>42.76%</w:t>
            </w:r>
          </w:p>
        </w:tc>
      </w:tr>
      <w:tr w:rsidR="003D5126" w:rsidRPr="003D5126" w14:paraId="640619EF" w14:textId="77777777" w:rsidTr="003D5126">
        <w:trPr>
          <w:trHeight w:val="320"/>
        </w:trPr>
        <w:tc>
          <w:tcPr>
            <w:tcW w:w="1530" w:type="dxa"/>
            <w:tcBorders>
              <w:top w:val="nil"/>
              <w:left w:val="nil"/>
              <w:bottom w:val="nil"/>
              <w:right w:val="nil"/>
            </w:tcBorders>
            <w:shd w:val="clear" w:color="auto" w:fill="auto"/>
            <w:noWrap/>
            <w:vAlign w:val="bottom"/>
            <w:hideMark/>
          </w:tcPr>
          <w:p w14:paraId="37A5267D"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55C261D3"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1D2FC262"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4C40DE33" w14:textId="77777777" w:rsidR="003D5126" w:rsidRPr="003D5126" w:rsidRDefault="003D5126" w:rsidP="003D5126">
            <w:pPr>
              <w:rPr>
                <w:rFonts w:eastAsia="Times New Roman"/>
                <w:color w:val="000000"/>
              </w:rPr>
            </w:pPr>
            <w:r w:rsidRPr="003D5126">
              <w:rPr>
                <w:rFonts w:eastAsia="Times New Roman"/>
                <w:color w:val="000000"/>
              </w:rPr>
              <w:t>Soft bottom</w:t>
            </w:r>
          </w:p>
        </w:tc>
        <w:tc>
          <w:tcPr>
            <w:tcW w:w="1563" w:type="dxa"/>
            <w:tcBorders>
              <w:top w:val="nil"/>
              <w:left w:val="nil"/>
              <w:bottom w:val="nil"/>
              <w:right w:val="nil"/>
            </w:tcBorders>
            <w:shd w:val="clear" w:color="auto" w:fill="auto"/>
            <w:noWrap/>
            <w:vAlign w:val="bottom"/>
            <w:hideMark/>
          </w:tcPr>
          <w:p w14:paraId="6F9937FF" w14:textId="77777777" w:rsidR="003D5126" w:rsidRPr="003D5126" w:rsidRDefault="003D5126" w:rsidP="003D5126">
            <w:pPr>
              <w:rPr>
                <w:rFonts w:eastAsia="Times New Roman"/>
                <w:color w:val="000000"/>
              </w:rPr>
            </w:pPr>
            <w:r w:rsidRPr="003D5126">
              <w:rPr>
                <w:rFonts w:eastAsia="Times New Roman"/>
                <w:color w:val="000000"/>
              </w:rPr>
              <w:t>31.20%</w:t>
            </w:r>
          </w:p>
        </w:tc>
      </w:tr>
      <w:tr w:rsidR="003D5126" w:rsidRPr="003D5126" w14:paraId="52C424F8" w14:textId="77777777" w:rsidTr="003D5126">
        <w:trPr>
          <w:trHeight w:val="320"/>
        </w:trPr>
        <w:tc>
          <w:tcPr>
            <w:tcW w:w="1530" w:type="dxa"/>
            <w:tcBorders>
              <w:top w:val="nil"/>
              <w:left w:val="nil"/>
              <w:bottom w:val="nil"/>
              <w:right w:val="nil"/>
            </w:tcBorders>
            <w:shd w:val="clear" w:color="auto" w:fill="auto"/>
            <w:noWrap/>
            <w:vAlign w:val="bottom"/>
            <w:hideMark/>
          </w:tcPr>
          <w:p w14:paraId="591DE008"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6A28768F"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2D593C1E" w14:textId="77777777" w:rsidR="003D5126" w:rsidRPr="003D5126" w:rsidRDefault="003D5126" w:rsidP="003D5126">
            <w:pPr>
              <w:rPr>
                <w:rFonts w:eastAsia="Times New Roman"/>
                <w:color w:val="000000"/>
              </w:rPr>
            </w:pPr>
            <w:r w:rsidRPr="003D5126">
              <w:rPr>
                <w:rFonts w:eastAsia="Times New Roman"/>
                <w:color w:val="000000"/>
              </w:rPr>
              <w:t>West FGB</w:t>
            </w:r>
          </w:p>
        </w:tc>
        <w:tc>
          <w:tcPr>
            <w:tcW w:w="2250" w:type="dxa"/>
            <w:tcBorders>
              <w:top w:val="nil"/>
              <w:left w:val="nil"/>
              <w:bottom w:val="nil"/>
              <w:right w:val="nil"/>
            </w:tcBorders>
            <w:shd w:val="clear" w:color="auto" w:fill="auto"/>
            <w:noWrap/>
            <w:vAlign w:val="bottom"/>
            <w:hideMark/>
          </w:tcPr>
          <w:p w14:paraId="53642184" w14:textId="77777777" w:rsidR="003D5126" w:rsidRPr="003D5126" w:rsidRDefault="003D5126" w:rsidP="003D5126">
            <w:pPr>
              <w:rPr>
                <w:rFonts w:eastAsia="Times New Roman"/>
                <w:color w:val="000000"/>
              </w:rPr>
            </w:pPr>
            <w:r w:rsidRPr="003D5126">
              <w:rPr>
                <w:rFonts w:eastAsia="Times New Roman"/>
                <w:color w:val="000000"/>
              </w:rPr>
              <w:t>Soft bottom</w:t>
            </w:r>
          </w:p>
        </w:tc>
        <w:tc>
          <w:tcPr>
            <w:tcW w:w="1563" w:type="dxa"/>
            <w:tcBorders>
              <w:top w:val="nil"/>
              <w:left w:val="nil"/>
              <w:bottom w:val="nil"/>
              <w:right w:val="nil"/>
            </w:tcBorders>
            <w:shd w:val="clear" w:color="auto" w:fill="auto"/>
            <w:noWrap/>
            <w:vAlign w:val="bottom"/>
            <w:hideMark/>
          </w:tcPr>
          <w:p w14:paraId="43669DE5" w14:textId="77777777" w:rsidR="003D5126" w:rsidRPr="003D5126" w:rsidRDefault="003D5126" w:rsidP="003D5126">
            <w:pPr>
              <w:rPr>
                <w:rFonts w:eastAsia="Times New Roman"/>
                <w:color w:val="000000"/>
              </w:rPr>
            </w:pPr>
            <w:r w:rsidRPr="003D5126">
              <w:rPr>
                <w:rFonts w:eastAsia="Times New Roman"/>
                <w:color w:val="000000"/>
              </w:rPr>
              <w:t>77.59%</w:t>
            </w:r>
          </w:p>
        </w:tc>
      </w:tr>
      <w:tr w:rsidR="003D5126" w:rsidRPr="003D5126" w14:paraId="701FBDFA" w14:textId="77777777" w:rsidTr="003D5126">
        <w:trPr>
          <w:trHeight w:val="320"/>
        </w:trPr>
        <w:tc>
          <w:tcPr>
            <w:tcW w:w="1530" w:type="dxa"/>
            <w:tcBorders>
              <w:top w:val="nil"/>
              <w:left w:val="nil"/>
              <w:bottom w:val="nil"/>
              <w:right w:val="nil"/>
            </w:tcBorders>
            <w:shd w:val="clear" w:color="auto" w:fill="auto"/>
            <w:noWrap/>
            <w:vAlign w:val="bottom"/>
            <w:hideMark/>
          </w:tcPr>
          <w:p w14:paraId="49CB2293"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10FA2B23"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68558700" w14:textId="77777777" w:rsidR="003D5126" w:rsidRPr="003D5126" w:rsidRDefault="003D5126" w:rsidP="003D5126">
            <w:pPr>
              <w:rPr>
                <w:rFonts w:eastAsia="Times New Roman"/>
                <w:color w:val="000000"/>
              </w:rPr>
            </w:pPr>
            <w:r w:rsidRPr="003D5126">
              <w:rPr>
                <w:rFonts w:eastAsia="Times New Roman"/>
                <w:color w:val="000000"/>
              </w:rPr>
              <w:t>East FGB</w:t>
            </w:r>
          </w:p>
        </w:tc>
        <w:tc>
          <w:tcPr>
            <w:tcW w:w="2250" w:type="dxa"/>
            <w:tcBorders>
              <w:top w:val="nil"/>
              <w:left w:val="nil"/>
              <w:bottom w:val="nil"/>
              <w:right w:val="nil"/>
            </w:tcBorders>
            <w:shd w:val="clear" w:color="auto" w:fill="auto"/>
            <w:noWrap/>
            <w:vAlign w:val="bottom"/>
            <w:hideMark/>
          </w:tcPr>
          <w:p w14:paraId="3428E810" w14:textId="77777777" w:rsidR="003D5126" w:rsidRPr="003D5126" w:rsidRDefault="003D5126" w:rsidP="003D5126">
            <w:pPr>
              <w:rPr>
                <w:rFonts w:eastAsia="Times New Roman"/>
                <w:color w:val="000000"/>
              </w:rPr>
            </w:pPr>
            <w:r w:rsidRPr="003D5126">
              <w:rPr>
                <w:rFonts w:eastAsia="Times New Roman"/>
                <w:color w:val="000000"/>
              </w:rPr>
              <w:t>Soft bottom</w:t>
            </w:r>
          </w:p>
        </w:tc>
        <w:tc>
          <w:tcPr>
            <w:tcW w:w="1563" w:type="dxa"/>
            <w:tcBorders>
              <w:top w:val="nil"/>
              <w:left w:val="nil"/>
              <w:bottom w:val="nil"/>
              <w:right w:val="nil"/>
            </w:tcBorders>
            <w:shd w:val="clear" w:color="auto" w:fill="auto"/>
            <w:noWrap/>
            <w:vAlign w:val="bottom"/>
            <w:hideMark/>
          </w:tcPr>
          <w:p w14:paraId="205B7838" w14:textId="77777777" w:rsidR="003D5126" w:rsidRPr="003D5126" w:rsidRDefault="003D5126" w:rsidP="003D5126">
            <w:pPr>
              <w:rPr>
                <w:rFonts w:eastAsia="Times New Roman"/>
                <w:color w:val="000000"/>
              </w:rPr>
            </w:pPr>
            <w:r w:rsidRPr="003D5126">
              <w:rPr>
                <w:rFonts w:eastAsia="Times New Roman"/>
                <w:color w:val="000000"/>
              </w:rPr>
              <w:t>72.30%</w:t>
            </w:r>
          </w:p>
        </w:tc>
      </w:tr>
      <w:tr w:rsidR="003D5126" w:rsidRPr="003D5126" w14:paraId="4F623BF7" w14:textId="77777777" w:rsidTr="003D5126">
        <w:trPr>
          <w:trHeight w:val="320"/>
        </w:trPr>
        <w:tc>
          <w:tcPr>
            <w:tcW w:w="1530" w:type="dxa"/>
            <w:tcBorders>
              <w:top w:val="nil"/>
              <w:left w:val="nil"/>
              <w:bottom w:val="nil"/>
              <w:right w:val="nil"/>
            </w:tcBorders>
            <w:shd w:val="clear" w:color="auto" w:fill="auto"/>
            <w:noWrap/>
            <w:vAlign w:val="bottom"/>
            <w:hideMark/>
          </w:tcPr>
          <w:p w14:paraId="0CC82486"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752DD02A" w14:textId="77777777" w:rsidR="003D5126" w:rsidRPr="003D5126" w:rsidRDefault="003D5126" w:rsidP="003D5126">
            <w:pPr>
              <w:rPr>
                <w:rFonts w:eastAsia="Times New Roman"/>
                <w:color w:val="000000"/>
              </w:rPr>
            </w:pPr>
            <w:r w:rsidRPr="003D5126">
              <w:rPr>
                <w:rFonts w:eastAsia="Times New Roman"/>
                <w:color w:val="000000"/>
              </w:rPr>
              <w:t>Minor taxa</w:t>
            </w:r>
          </w:p>
        </w:tc>
        <w:tc>
          <w:tcPr>
            <w:tcW w:w="1620" w:type="dxa"/>
            <w:tcBorders>
              <w:top w:val="nil"/>
              <w:left w:val="nil"/>
              <w:bottom w:val="nil"/>
              <w:right w:val="nil"/>
            </w:tcBorders>
            <w:shd w:val="clear" w:color="auto" w:fill="auto"/>
            <w:noWrap/>
            <w:vAlign w:val="bottom"/>
            <w:hideMark/>
          </w:tcPr>
          <w:p w14:paraId="7997D0E4" w14:textId="77777777" w:rsidR="003D5126" w:rsidRPr="003D5126" w:rsidRDefault="003D5126" w:rsidP="003D5126">
            <w:pPr>
              <w:rPr>
                <w:rFonts w:eastAsia="Times New Roman"/>
                <w:color w:val="000000"/>
              </w:rPr>
            </w:pPr>
            <w:r w:rsidRPr="003D5126">
              <w:rPr>
                <w:rFonts w:eastAsia="Times New Roman"/>
                <w:color w:val="000000"/>
              </w:rPr>
              <w:t>Bright Bank</w:t>
            </w:r>
          </w:p>
        </w:tc>
        <w:tc>
          <w:tcPr>
            <w:tcW w:w="2250" w:type="dxa"/>
            <w:tcBorders>
              <w:top w:val="nil"/>
              <w:left w:val="nil"/>
              <w:bottom w:val="nil"/>
              <w:right w:val="nil"/>
            </w:tcBorders>
            <w:shd w:val="clear" w:color="auto" w:fill="auto"/>
            <w:noWrap/>
            <w:vAlign w:val="bottom"/>
            <w:hideMark/>
          </w:tcPr>
          <w:p w14:paraId="5035C1EC" w14:textId="77777777" w:rsidR="003D5126" w:rsidRPr="003D5126" w:rsidRDefault="003D5126" w:rsidP="003D5126">
            <w:pPr>
              <w:rPr>
                <w:rFonts w:eastAsia="Times New Roman"/>
                <w:color w:val="000000"/>
              </w:rPr>
            </w:pPr>
            <w:r w:rsidRPr="003D5126">
              <w:rPr>
                <w:rFonts w:eastAsia="Times New Roman"/>
                <w:color w:val="000000"/>
              </w:rPr>
              <w:t>CCA</w:t>
            </w:r>
          </w:p>
        </w:tc>
        <w:tc>
          <w:tcPr>
            <w:tcW w:w="1563" w:type="dxa"/>
            <w:tcBorders>
              <w:top w:val="nil"/>
              <w:left w:val="nil"/>
              <w:bottom w:val="nil"/>
              <w:right w:val="nil"/>
            </w:tcBorders>
            <w:shd w:val="clear" w:color="auto" w:fill="auto"/>
            <w:noWrap/>
            <w:vAlign w:val="bottom"/>
            <w:hideMark/>
          </w:tcPr>
          <w:p w14:paraId="395D67C1" w14:textId="77777777" w:rsidR="003D5126" w:rsidRPr="003D5126" w:rsidRDefault="003D5126" w:rsidP="003D5126">
            <w:pPr>
              <w:rPr>
                <w:rFonts w:eastAsia="Times New Roman"/>
                <w:color w:val="000000"/>
              </w:rPr>
            </w:pPr>
            <w:r w:rsidRPr="003D5126">
              <w:rPr>
                <w:rFonts w:eastAsia="Times New Roman"/>
                <w:color w:val="000000"/>
              </w:rPr>
              <w:t>31.47%</w:t>
            </w:r>
          </w:p>
        </w:tc>
      </w:tr>
      <w:tr w:rsidR="003D5126" w:rsidRPr="003D5126" w14:paraId="3FDE66C7" w14:textId="77777777" w:rsidTr="003D5126">
        <w:trPr>
          <w:trHeight w:val="320"/>
        </w:trPr>
        <w:tc>
          <w:tcPr>
            <w:tcW w:w="1530" w:type="dxa"/>
            <w:tcBorders>
              <w:top w:val="nil"/>
              <w:left w:val="nil"/>
              <w:bottom w:val="nil"/>
              <w:right w:val="nil"/>
            </w:tcBorders>
            <w:shd w:val="clear" w:color="auto" w:fill="auto"/>
            <w:noWrap/>
            <w:vAlign w:val="bottom"/>
            <w:hideMark/>
          </w:tcPr>
          <w:p w14:paraId="06A35F4E"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448BEE61"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4744DE2C"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380C1D25" w14:textId="77777777" w:rsidR="003D5126" w:rsidRPr="003D5126" w:rsidRDefault="003D5126" w:rsidP="003D5126">
            <w:pPr>
              <w:rPr>
                <w:rFonts w:eastAsia="Times New Roman"/>
                <w:i/>
                <w:iCs/>
                <w:color w:val="000000"/>
              </w:rPr>
            </w:pPr>
            <w:r w:rsidRPr="003D5126">
              <w:rPr>
                <w:rFonts w:eastAsia="Times New Roman"/>
                <w:i/>
                <w:iCs/>
                <w:color w:val="000000"/>
              </w:rPr>
              <w:t>Chlorophyta</w:t>
            </w:r>
          </w:p>
        </w:tc>
        <w:tc>
          <w:tcPr>
            <w:tcW w:w="1563" w:type="dxa"/>
            <w:tcBorders>
              <w:top w:val="nil"/>
              <w:left w:val="nil"/>
              <w:bottom w:val="nil"/>
              <w:right w:val="nil"/>
            </w:tcBorders>
            <w:shd w:val="clear" w:color="auto" w:fill="auto"/>
            <w:noWrap/>
            <w:vAlign w:val="bottom"/>
            <w:hideMark/>
          </w:tcPr>
          <w:p w14:paraId="43C6E224" w14:textId="77777777" w:rsidR="003D5126" w:rsidRPr="003D5126" w:rsidRDefault="003D5126" w:rsidP="003D5126">
            <w:pPr>
              <w:rPr>
                <w:rFonts w:eastAsia="Times New Roman"/>
                <w:color w:val="000000"/>
              </w:rPr>
            </w:pPr>
            <w:r w:rsidRPr="003D5126">
              <w:rPr>
                <w:rFonts w:eastAsia="Times New Roman"/>
                <w:color w:val="000000"/>
              </w:rPr>
              <w:t>21.17%</w:t>
            </w:r>
          </w:p>
        </w:tc>
      </w:tr>
      <w:tr w:rsidR="003D5126" w:rsidRPr="003D5126" w14:paraId="78DE83C4" w14:textId="77777777" w:rsidTr="003D5126">
        <w:trPr>
          <w:trHeight w:val="320"/>
        </w:trPr>
        <w:tc>
          <w:tcPr>
            <w:tcW w:w="1530" w:type="dxa"/>
            <w:tcBorders>
              <w:top w:val="nil"/>
              <w:left w:val="nil"/>
              <w:bottom w:val="nil"/>
              <w:right w:val="nil"/>
            </w:tcBorders>
            <w:shd w:val="clear" w:color="auto" w:fill="auto"/>
            <w:noWrap/>
            <w:vAlign w:val="bottom"/>
            <w:hideMark/>
          </w:tcPr>
          <w:p w14:paraId="5219C91E"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42456229"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7AD385B3"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1FBD16D2" w14:textId="77777777" w:rsidR="003D5126" w:rsidRPr="003D5126" w:rsidRDefault="003D5126" w:rsidP="003D5126">
            <w:pPr>
              <w:rPr>
                <w:rFonts w:eastAsia="Times New Roman"/>
                <w:color w:val="000000"/>
              </w:rPr>
            </w:pPr>
            <w:r w:rsidRPr="003D5126">
              <w:rPr>
                <w:rFonts w:eastAsia="Times New Roman"/>
                <w:color w:val="000000"/>
              </w:rPr>
              <w:t>Soft bottom</w:t>
            </w:r>
          </w:p>
        </w:tc>
        <w:tc>
          <w:tcPr>
            <w:tcW w:w="1563" w:type="dxa"/>
            <w:tcBorders>
              <w:top w:val="nil"/>
              <w:left w:val="nil"/>
              <w:bottom w:val="nil"/>
              <w:right w:val="nil"/>
            </w:tcBorders>
            <w:shd w:val="clear" w:color="auto" w:fill="auto"/>
            <w:noWrap/>
            <w:vAlign w:val="bottom"/>
            <w:hideMark/>
          </w:tcPr>
          <w:p w14:paraId="34213441" w14:textId="77777777" w:rsidR="003D5126" w:rsidRPr="003D5126" w:rsidRDefault="003D5126" w:rsidP="003D5126">
            <w:pPr>
              <w:rPr>
                <w:rFonts w:eastAsia="Times New Roman"/>
                <w:color w:val="000000"/>
              </w:rPr>
            </w:pPr>
            <w:r w:rsidRPr="003D5126">
              <w:rPr>
                <w:rFonts w:eastAsia="Times New Roman"/>
                <w:color w:val="000000"/>
              </w:rPr>
              <w:t>14.22%</w:t>
            </w:r>
          </w:p>
        </w:tc>
      </w:tr>
      <w:tr w:rsidR="003D5126" w:rsidRPr="003D5126" w14:paraId="35BF7F17" w14:textId="77777777" w:rsidTr="003D5126">
        <w:trPr>
          <w:trHeight w:val="320"/>
        </w:trPr>
        <w:tc>
          <w:tcPr>
            <w:tcW w:w="1530" w:type="dxa"/>
            <w:tcBorders>
              <w:top w:val="nil"/>
              <w:left w:val="nil"/>
              <w:bottom w:val="nil"/>
              <w:right w:val="nil"/>
            </w:tcBorders>
            <w:shd w:val="clear" w:color="auto" w:fill="auto"/>
            <w:noWrap/>
            <w:vAlign w:val="bottom"/>
            <w:hideMark/>
          </w:tcPr>
          <w:p w14:paraId="0B71F476"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2DBC08E4"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21ADEB3F"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28269040" w14:textId="77777777" w:rsidR="003D5126" w:rsidRPr="003D5126" w:rsidRDefault="003D5126" w:rsidP="003D5126">
            <w:pPr>
              <w:rPr>
                <w:rFonts w:eastAsia="Times New Roman"/>
                <w:color w:val="000000"/>
              </w:rPr>
            </w:pPr>
            <w:r w:rsidRPr="003D5126">
              <w:rPr>
                <w:rFonts w:eastAsia="Times New Roman"/>
                <w:color w:val="000000"/>
              </w:rPr>
              <w:t>Hard bottom</w:t>
            </w:r>
          </w:p>
        </w:tc>
        <w:tc>
          <w:tcPr>
            <w:tcW w:w="1563" w:type="dxa"/>
            <w:tcBorders>
              <w:top w:val="nil"/>
              <w:left w:val="nil"/>
              <w:bottom w:val="nil"/>
              <w:right w:val="nil"/>
            </w:tcBorders>
            <w:shd w:val="clear" w:color="auto" w:fill="auto"/>
            <w:noWrap/>
            <w:vAlign w:val="bottom"/>
            <w:hideMark/>
          </w:tcPr>
          <w:p w14:paraId="6A78C236" w14:textId="77777777" w:rsidR="003D5126" w:rsidRPr="003D5126" w:rsidRDefault="003D5126" w:rsidP="003D5126">
            <w:pPr>
              <w:rPr>
                <w:rFonts w:eastAsia="Times New Roman"/>
                <w:color w:val="000000"/>
              </w:rPr>
            </w:pPr>
            <w:r w:rsidRPr="003D5126">
              <w:rPr>
                <w:rFonts w:eastAsia="Times New Roman"/>
                <w:color w:val="000000"/>
              </w:rPr>
              <w:t>11.62%</w:t>
            </w:r>
          </w:p>
        </w:tc>
      </w:tr>
      <w:tr w:rsidR="003D5126" w:rsidRPr="003D5126" w14:paraId="79D93F23" w14:textId="77777777" w:rsidTr="003D5126">
        <w:trPr>
          <w:trHeight w:val="320"/>
        </w:trPr>
        <w:tc>
          <w:tcPr>
            <w:tcW w:w="1530" w:type="dxa"/>
            <w:tcBorders>
              <w:top w:val="nil"/>
              <w:left w:val="nil"/>
              <w:bottom w:val="nil"/>
              <w:right w:val="nil"/>
            </w:tcBorders>
            <w:shd w:val="clear" w:color="auto" w:fill="auto"/>
            <w:noWrap/>
            <w:vAlign w:val="bottom"/>
            <w:hideMark/>
          </w:tcPr>
          <w:p w14:paraId="0E7B574C"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2CD0AC18"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5C66D202" w14:textId="77777777" w:rsidR="003D5126" w:rsidRPr="003D5126" w:rsidRDefault="003D5126" w:rsidP="003D5126">
            <w:pPr>
              <w:rPr>
                <w:rFonts w:eastAsia="Times New Roman"/>
                <w:color w:val="000000"/>
              </w:rPr>
            </w:pPr>
            <w:r w:rsidRPr="003D5126">
              <w:rPr>
                <w:rFonts w:eastAsia="Times New Roman"/>
                <w:color w:val="000000"/>
              </w:rPr>
              <w:t>Geyer Bank</w:t>
            </w:r>
          </w:p>
        </w:tc>
        <w:tc>
          <w:tcPr>
            <w:tcW w:w="2250" w:type="dxa"/>
            <w:tcBorders>
              <w:top w:val="nil"/>
              <w:left w:val="nil"/>
              <w:bottom w:val="nil"/>
              <w:right w:val="nil"/>
            </w:tcBorders>
            <w:shd w:val="clear" w:color="auto" w:fill="auto"/>
            <w:noWrap/>
            <w:vAlign w:val="bottom"/>
            <w:hideMark/>
          </w:tcPr>
          <w:p w14:paraId="6F9386E4" w14:textId="77777777" w:rsidR="003D5126" w:rsidRPr="003D5126" w:rsidRDefault="003D5126" w:rsidP="003D5126">
            <w:pPr>
              <w:rPr>
                <w:rFonts w:eastAsia="Times New Roman"/>
                <w:i/>
                <w:iCs/>
                <w:color w:val="000000"/>
              </w:rPr>
            </w:pPr>
            <w:r w:rsidRPr="003D5126">
              <w:rPr>
                <w:rFonts w:eastAsia="Times New Roman"/>
                <w:i/>
                <w:iCs/>
                <w:color w:val="000000"/>
              </w:rPr>
              <w:t>Chlorophyta</w:t>
            </w:r>
          </w:p>
        </w:tc>
        <w:tc>
          <w:tcPr>
            <w:tcW w:w="1563" w:type="dxa"/>
            <w:tcBorders>
              <w:top w:val="nil"/>
              <w:left w:val="nil"/>
              <w:bottom w:val="nil"/>
              <w:right w:val="nil"/>
            </w:tcBorders>
            <w:shd w:val="clear" w:color="auto" w:fill="auto"/>
            <w:noWrap/>
            <w:vAlign w:val="bottom"/>
            <w:hideMark/>
          </w:tcPr>
          <w:p w14:paraId="09AAD5D0" w14:textId="77777777" w:rsidR="003D5126" w:rsidRPr="003D5126" w:rsidRDefault="003D5126" w:rsidP="003D5126">
            <w:pPr>
              <w:rPr>
                <w:rFonts w:eastAsia="Times New Roman"/>
                <w:color w:val="000000"/>
              </w:rPr>
            </w:pPr>
            <w:r w:rsidRPr="003D5126">
              <w:rPr>
                <w:rFonts w:eastAsia="Times New Roman"/>
                <w:color w:val="000000"/>
              </w:rPr>
              <w:t>27.08%</w:t>
            </w:r>
          </w:p>
        </w:tc>
      </w:tr>
      <w:tr w:rsidR="003D5126" w:rsidRPr="003D5126" w14:paraId="1B8D161C" w14:textId="77777777" w:rsidTr="003D5126">
        <w:trPr>
          <w:trHeight w:val="320"/>
        </w:trPr>
        <w:tc>
          <w:tcPr>
            <w:tcW w:w="1530" w:type="dxa"/>
            <w:tcBorders>
              <w:top w:val="nil"/>
              <w:left w:val="nil"/>
              <w:bottom w:val="nil"/>
              <w:right w:val="nil"/>
            </w:tcBorders>
            <w:shd w:val="clear" w:color="auto" w:fill="auto"/>
            <w:noWrap/>
            <w:vAlign w:val="bottom"/>
            <w:hideMark/>
          </w:tcPr>
          <w:p w14:paraId="1E5812DC"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33D84030"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0A23491B"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06B85838" w14:textId="77777777" w:rsidR="003D5126" w:rsidRPr="003D5126" w:rsidRDefault="003D5126" w:rsidP="003D5126">
            <w:pPr>
              <w:rPr>
                <w:rFonts w:eastAsia="Times New Roman"/>
                <w:color w:val="000000"/>
              </w:rPr>
            </w:pPr>
            <w:r w:rsidRPr="003D5126">
              <w:rPr>
                <w:rFonts w:eastAsia="Times New Roman"/>
                <w:color w:val="000000"/>
              </w:rPr>
              <w:t>CCA</w:t>
            </w:r>
          </w:p>
        </w:tc>
        <w:tc>
          <w:tcPr>
            <w:tcW w:w="1563" w:type="dxa"/>
            <w:tcBorders>
              <w:top w:val="nil"/>
              <w:left w:val="nil"/>
              <w:bottom w:val="nil"/>
              <w:right w:val="nil"/>
            </w:tcBorders>
            <w:shd w:val="clear" w:color="auto" w:fill="auto"/>
            <w:noWrap/>
            <w:vAlign w:val="bottom"/>
            <w:hideMark/>
          </w:tcPr>
          <w:p w14:paraId="691D13CA" w14:textId="77777777" w:rsidR="003D5126" w:rsidRPr="003D5126" w:rsidRDefault="003D5126" w:rsidP="003D5126">
            <w:pPr>
              <w:rPr>
                <w:rFonts w:eastAsia="Times New Roman"/>
                <w:color w:val="000000"/>
              </w:rPr>
            </w:pPr>
            <w:r w:rsidRPr="003D5126">
              <w:rPr>
                <w:rFonts w:eastAsia="Times New Roman"/>
                <w:color w:val="000000"/>
              </w:rPr>
              <w:t>25.29%</w:t>
            </w:r>
          </w:p>
        </w:tc>
      </w:tr>
      <w:tr w:rsidR="003D5126" w:rsidRPr="003D5126" w14:paraId="06731490" w14:textId="77777777" w:rsidTr="003D5126">
        <w:trPr>
          <w:trHeight w:val="320"/>
        </w:trPr>
        <w:tc>
          <w:tcPr>
            <w:tcW w:w="1530" w:type="dxa"/>
            <w:tcBorders>
              <w:top w:val="nil"/>
              <w:left w:val="nil"/>
              <w:bottom w:val="nil"/>
              <w:right w:val="nil"/>
            </w:tcBorders>
            <w:shd w:val="clear" w:color="auto" w:fill="auto"/>
            <w:noWrap/>
            <w:vAlign w:val="bottom"/>
            <w:hideMark/>
          </w:tcPr>
          <w:p w14:paraId="0E95EEF7"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28FD3573"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14F84DB4"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14C9AC77" w14:textId="77777777" w:rsidR="003D5126" w:rsidRPr="003D5126" w:rsidRDefault="003D5126" w:rsidP="003D5126">
            <w:pPr>
              <w:rPr>
                <w:rFonts w:eastAsia="Times New Roman"/>
                <w:color w:val="000000"/>
              </w:rPr>
            </w:pPr>
            <w:r w:rsidRPr="003D5126">
              <w:rPr>
                <w:rFonts w:eastAsia="Times New Roman"/>
                <w:color w:val="000000"/>
              </w:rPr>
              <w:t>Soft bottom</w:t>
            </w:r>
          </w:p>
        </w:tc>
        <w:tc>
          <w:tcPr>
            <w:tcW w:w="1563" w:type="dxa"/>
            <w:tcBorders>
              <w:top w:val="nil"/>
              <w:left w:val="nil"/>
              <w:bottom w:val="nil"/>
              <w:right w:val="nil"/>
            </w:tcBorders>
            <w:shd w:val="clear" w:color="auto" w:fill="auto"/>
            <w:noWrap/>
            <w:vAlign w:val="bottom"/>
            <w:hideMark/>
          </w:tcPr>
          <w:p w14:paraId="17E9FBF1" w14:textId="77777777" w:rsidR="003D5126" w:rsidRPr="003D5126" w:rsidRDefault="003D5126" w:rsidP="003D5126">
            <w:pPr>
              <w:rPr>
                <w:rFonts w:eastAsia="Times New Roman"/>
                <w:color w:val="000000"/>
              </w:rPr>
            </w:pPr>
            <w:r w:rsidRPr="003D5126">
              <w:rPr>
                <w:rFonts w:eastAsia="Times New Roman"/>
                <w:color w:val="000000"/>
              </w:rPr>
              <w:t>18.73%</w:t>
            </w:r>
          </w:p>
        </w:tc>
      </w:tr>
      <w:tr w:rsidR="003D5126" w:rsidRPr="003D5126" w14:paraId="6D79372E" w14:textId="77777777" w:rsidTr="003D5126">
        <w:trPr>
          <w:trHeight w:val="320"/>
        </w:trPr>
        <w:tc>
          <w:tcPr>
            <w:tcW w:w="1530" w:type="dxa"/>
            <w:tcBorders>
              <w:top w:val="nil"/>
              <w:left w:val="nil"/>
              <w:bottom w:val="nil"/>
              <w:right w:val="nil"/>
            </w:tcBorders>
            <w:shd w:val="clear" w:color="auto" w:fill="auto"/>
            <w:noWrap/>
            <w:vAlign w:val="bottom"/>
            <w:hideMark/>
          </w:tcPr>
          <w:p w14:paraId="07E87AC9"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7CBB1369"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2FE48B4C" w14:textId="77777777" w:rsidR="003D5126" w:rsidRPr="003D5126" w:rsidRDefault="003D5126" w:rsidP="003D5126">
            <w:pPr>
              <w:rPr>
                <w:rFonts w:eastAsia="Times New Roman"/>
                <w:color w:val="000000"/>
              </w:rPr>
            </w:pPr>
            <w:r w:rsidRPr="003D5126">
              <w:rPr>
                <w:rFonts w:eastAsia="Times New Roman"/>
                <w:color w:val="000000"/>
              </w:rPr>
              <w:t>McGrail Bank</w:t>
            </w:r>
          </w:p>
        </w:tc>
        <w:tc>
          <w:tcPr>
            <w:tcW w:w="2250" w:type="dxa"/>
            <w:tcBorders>
              <w:top w:val="nil"/>
              <w:left w:val="nil"/>
              <w:bottom w:val="nil"/>
              <w:right w:val="nil"/>
            </w:tcBorders>
            <w:shd w:val="clear" w:color="auto" w:fill="auto"/>
            <w:noWrap/>
            <w:vAlign w:val="bottom"/>
            <w:hideMark/>
          </w:tcPr>
          <w:p w14:paraId="6DC0A8AA" w14:textId="77777777" w:rsidR="003D5126" w:rsidRPr="003D5126" w:rsidRDefault="003D5126" w:rsidP="003D5126">
            <w:pPr>
              <w:rPr>
                <w:rFonts w:eastAsia="Times New Roman"/>
                <w:color w:val="000000"/>
              </w:rPr>
            </w:pPr>
            <w:r w:rsidRPr="003D5126">
              <w:rPr>
                <w:rFonts w:eastAsia="Times New Roman"/>
                <w:color w:val="000000"/>
              </w:rPr>
              <w:t>Soft bottom</w:t>
            </w:r>
          </w:p>
        </w:tc>
        <w:tc>
          <w:tcPr>
            <w:tcW w:w="1563" w:type="dxa"/>
            <w:tcBorders>
              <w:top w:val="nil"/>
              <w:left w:val="nil"/>
              <w:bottom w:val="nil"/>
              <w:right w:val="nil"/>
            </w:tcBorders>
            <w:shd w:val="clear" w:color="auto" w:fill="auto"/>
            <w:noWrap/>
            <w:vAlign w:val="bottom"/>
            <w:hideMark/>
          </w:tcPr>
          <w:p w14:paraId="13137B98" w14:textId="77777777" w:rsidR="003D5126" w:rsidRPr="003D5126" w:rsidRDefault="003D5126" w:rsidP="003D5126">
            <w:pPr>
              <w:rPr>
                <w:rFonts w:eastAsia="Times New Roman"/>
                <w:color w:val="000000"/>
              </w:rPr>
            </w:pPr>
            <w:r w:rsidRPr="003D5126">
              <w:rPr>
                <w:rFonts w:eastAsia="Times New Roman"/>
                <w:color w:val="000000"/>
              </w:rPr>
              <w:t>29.53%</w:t>
            </w:r>
          </w:p>
        </w:tc>
      </w:tr>
      <w:tr w:rsidR="003D5126" w:rsidRPr="003D5126" w14:paraId="67DB852B" w14:textId="77777777" w:rsidTr="003D5126">
        <w:trPr>
          <w:trHeight w:val="320"/>
        </w:trPr>
        <w:tc>
          <w:tcPr>
            <w:tcW w:w="1530" w:type="dxa"/>
            <w:tcBorders>
              <w:top w:val="nil"/>
              <w:left w:val="nil"/>
              <w:bottom w:val="nil"/>
              <w:right w:val="nil"/>
            </w:tcBorders>
            <w:shd w:val="clear" w:color="auto" w:fill="auto"/>
            <w:noWrap/>
            <w:vAlign w:val="bottom"/>
            <w:hideMark/>
          </w:tcPr>
          <w:p w14:paraId="5E46CC0E"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5D0F2819"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29824051"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04EA3939" w14:textId="77777777" w:rsidR="003D5126" w:rsidRPr="003D5126" w:rsidRDefault="003D5126" w:rsidP="003D5126">
            <w:pPr>
              <w:rPr>
                <w:rFonts w:eastAsia="Times New Roman"/>
                <w:color w:val="000000"/>
              </w:rPr>
            </w:pPr>
            <w:r w:rsidRPr="003D5126">
              <w:rPr>
                <w:rFonts w:eastAsia="Times New Roman"/>
                <w:color w:val="000000"/>
              </w:rPr>
              <w:t>CCA</w:t>
            </w:r>
          </w:p>
        </w:tc>
        <w:tc>
          <w:tcPr>
            <w:tcW w:w="1563" w:type="dxa"/>
            <w:tcBorders>
              <w:top w:val="nil"/>
              <w:left w:val="nil"/>
              <w:bottom w:val="nil"/>
              <w:right w:val="nil"/>
            </w:tcBorders>
            <w:shd w:val="clear" w:color="auto" w:fill="auto"/>
            <w:noWrap/>
            <w:vAlign w:val="bottom"/>
            <w:hideMark/>
          </w:tcPr>
          <w:p w14:paraId="28A1F25C" w14:textId="77777777" w:rsidR="003D5126" w:rsidRPr="003D5126" w:rsidRDefault="003D5126" w:rsidP="003D5126">
            <w:pPr>
              <w:rPr>
                <w:rFonts w:eastAsia="Times New Roman"/>
                <w:color w:val="000000"/>
              </w:rPr>
            </w:pPr>
            <w:r w:rsidRPr="003D5126">
              <w:rPr>
                <w:rFonts w:eastAsia="Times New Roman"/>
                <w:color w:val="000000"/>
              </w:rPr>
              <w:t>21.19%</w:t>
            </w:r>
          </w:p>
        </w:tc>
      </w:tr>
      <w:tr w:rsidR="003D5126" w:rsidRPr="003D5126" w14:paraId="11648350" w14:textId="77777777" w:rsidTr="003D5126">
        <w:trPr>
          <w:trHeight w:val="320"/>
        </w:trPr>
        <w:tc>
          <w:tcPr>
            <w:tcW w:w="1530" w:type="dxa"/>
            <w:tcBorders>
              <w:top w:val="nil"/>
              <w:left w:val="nil"/>
              <w:bottom w:val="nil"/>
              <w:right w:val="nil"/>
            </w:tcBorders>
            <w:shd w:val="clear" w:color="auto" w:fill="auto"/>
            <w:noWrap/>
            <w:vAlign w:val="bottom"/>
            <w:hideMark/>
          </w:tcPr>
          <w:p w14:paraId="6B90A2FA"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26C9414A"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11DA8017"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06709B6C" w14:textId="77777777" w:rsidR="003D5126" w:rsidRPr="003D5126" w:rsidRDefault="003D5126" w:rsidP="003D5126">
            <w:pPr>
              <w:rPr>
                <w:rFonts w:eastAsia="Times New Roman"/>
                <w:i/>
                <w:iCs/>
                <w:color w:val="000000"/>
              </w:rPr>
            </w:pPr>
            <w:r w:rsidRPr="003D5126">
              <w:rPr>
                <w:rFonts w:eastAsia="Times New Roman"/>
                <w:i/>
                <w:iCs/>
                <w:color w:val="000000"/>
              </w:rPr>
              <w:t>Chlorophyta</w:t>
            </w:r>
          </w:p>
        </w:tc>
        <w:tc>
          <w:tcPr>
            <w:tcW w:w="1563" w:type="dxa"/>
            <w:tcBorders>
              <w:top w:val="nil"/>
              <w:left w:val="nil"/>
              <w:bottom w:val="nil"/>
              <w:right w:val="nil"/>
            </w:tcBorders>
            <w:shd w:val="clear" w:color="auto" w:fill="auto"/>
            <w:noWrap/>
            <w:vAlign w:val="bottom"/>
            <w:hideMark/>
          </w:tcPr>
          <w:p w14:paraId="29072007" w14:textId="77777777" w:rsidR="003D5126" w:rsidRPr="003D5126" w:rsidRDefault="003D5126" w:rsidP="003D5126">
            <w:pPr>
              <w:rPr>
                <w:rFonts w:eastAsia="Times New Roman"/>
                <w:color w:val="000000"/>
              </w:rPr>
            </w:pPr>
            <w:r w:rsidRPr="003D5126">
              <w:rPr>
                <w:rFonts w:eastAsia="Times New Roman"/>
                <w:color w:val="000000"/>
              </w:rPr>
              <w:t>18.55%</w:t>
            </w:r>
          </w:p>
        </w:tc>
      </w:tr>
      <w:tr w:rsidR="003D5126" w:rsidRPr="003D5126" w14:paraId="3E6B017C" w14:textId="77777777" w:rsidTr="003D5126">
        <w:trPr>
          <w:trHeight w:val="320"/>
        </w:trPr>
        <w:tc>
          <w:tcPr>
            <w:tcW w:w="1530" w:type="dxa"/>
            <w:tcBorders>
              <w:top w:val="nil"/>
              <w:left w:val="nil"/>
              <w:bottom w:val="nil"/>
              <w:right w:val="nil"/>
            </w:tcBorders>
            <w:shd w:val="clear" w:color="auto" w:fill="auto"/>
            <w:noWrap/>
            <w:vAlign w:val="bottom"/>
            <w:hideMark/>
          </w:tcPr>
          <w:p w14:paraId="580E5493"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38CF744D"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09AD9334"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62F4F493" w14:textId="77777777" w:rsidR="003D5126" w:rsidRPr="003D5126" w:rsidRDefault="003D5126" w:rsidP="003D5126">
            <w:pPr>
              <w:rPr>
                <w:rFonts w:eastAsia="Times New Roman"/>
                <w:color w:val="000000"/>
              </w:rPr>
            </w:pPr>
            <w:r w:rsidRPr="003D5126">
              <w:rPr>
                <w:rFonts w:eastAsia="Times New Roman"/>
                <w:color w:val="000000"/>
              </w:rPr>
              <w:t>Hard bottom</w:t>
            </w:r>
          </w:p>
        </w:tc>
        <w:tc>
          <w:tcPr>
            <w:tcW w:w="1563" w:type="dxa"/>
            <w:tcBorders>
              <w:top w:val="nil"/>
              <w:left w:val="nil"/>
              <w:bottom w:val="nil"/>
              <w:right w:val="nil"/>
            </w:tcBorders>
            <w:shd w:val="clear" w:color="auto" w:fill="auto"/>
            <w:noWrap/>
            <w:vAlign w:val="bottom"/>
            <w:hideMark/>
          </w:tcPr>
          <w:p w14:paraId="6A579E91" w14:textId="77777777" w:rsidR="003D5126" w:rsidRPr="003D5126" w:rsidRDefault="003D5126" w:rsidP="003D5126">
            <w:pPr>
              <w:rPr>
                <w:rFonts w:eastAsia="Times New Roman"/>
                <w:color w:val="000000"/>
              </w:rPr>
            </w:pPr>
            <w:r w:rsidRPr="003D5126">
              <w:rPr>
                <w:rFonts w:eastAsia="Times New Roman"/>
                <w:color w:val="000000"/>
              </w:rPr>
              <w:t>13.03%</w:t>
            </w:r>
          </w:p>
        </w:tc>
      </w:tr>
      <w:tr w:rsidR="003D5126" w:rsidRPr="003D5126" w14:paraId="3CEE8D93" w14:textId="77777777" w:rsidTr="003D5126">
        <w:trPr>
          <w:trHeight w:val="320"/>
        </w:trPr>
        <w:tc>
          <w:tcPr>
            <w:tcW w:w="1530" w:type="dxa"/>
            <w:tcBorders>
              <w:top w:val="nil"/>
              <w:left w:val="nil"/>
              <w:bottom w:val="nil"/>
              <w:right w:val="nil"/>
            </w:tcBorders>
            <w:shd w:val="clear" w:color="auto" w:fill="auto"/>
            <w:noWrap/>
            <w:vAlign w:val="bottom"/>
            <w:hideMark/>
          </w:tcPr>
          <w:p w14:paraId="2A24BF99"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5ED72A58"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7F806308" w14:textId="77777777" w:rsidR="003D5126" w:rsidRPr="003D5126" w:rsidRDefault="003D5126" w:rsidP="003D5126">
            <w:pPr>
              <w:rPr>
                <w:rFonts w:eastAsia="Times New Roman"/>
                <w:color w:val="000000"/>
              </w:rPr>
            </w:pPr>
            <w:r w:rsidRPr="003D5126">
              <w:rPr>
                <w:rFonts w:eastAsia="Times New Roman"/>
                <w:color w:val="000000"/>
              </w:rPr>
              <w:t>West FGB</w:t>
            </w:r>
          </w:p>
        </w:tc>
        <w:tc>
          <w:tcPr>
            <w:tcW w:w="2250" w:type="dxa"/>
            <w:tcBorders>
              <w:top w:val="nil"/>
              <w:left w:val="nil"/>
              <w:bottom w:val="nil"/>
              <w:right w:val="nil"/>
            </w:tcBorders>
            <w:shd w:val="clear" w:color="auto" w:fill="auto"/>
            <w:noWrap/>
            <w:vAlign w:val="bottom"/>
            <w:hideMark/>
          </w:tcPr>
          <w:p w14:paraId="7B642DC7" w14:textId="77777777" w:rsidR="003D5126" w:rsidRPr="003D5126" w:rsidRDefault="003D5126" w:rsidP="003D5126">
            <w:pPr>
              <w:rPr>
                <w:rFonts w:eastAsia="Times New Roman"/>
                <w:color w:val="000000"/>
              </w:rPr>
            </w:pPr>
            <w:r w:rsidRPr="003D5126">
              <w:rPr>
                <w:rFonts w:eastAsia="Times New Roman"/>
                <w:color w:val="000000"/>
              </w:rPr>
              <w:t>Soft bottom</w:t>
            </w:r>
          </w:p>
        </w:tc>
        <w:tc>
          <w:tcPr>
            <w:tcW w:w="1563" w:type="dxa"/>
            <w:tcBorders>
              <w:top w:val="nil"/>
              <w:left w:val="nil"/>
              <w:bottom w:val="nil"/>
              <w:right w:val="nil"/>
            </w:tcBorders>
            <w:shd w:val="clear" w:color="auto" w:fill="auto"/>
            <w:noWrap/>
            <w:vAlign w:val="bottom"/>
            <w:hideMark/>
          </w:tcPr>
          <w:p w14:paraId="4D3D1F82" w14:textId="77777777" w:rsidR="003D5126" w:rsidRPr="003D5126" w:rsidRDefault="003D5126" w:rsidP="003D5126">
            <w:pPr>
              <w:rPr>
                <w:rFonts w:eastAsia="Times New Roman"/>
                <w:color w:val="000000"/>
              </w:rPr>
            </w:pPr>
            <w:r w:rsidRPr="003D5126">
              <w:rPr>
                <w:rFonts w:eastAsia="Times New Roman"/>
                <w:color w:val="000000"/>
              </w:rPr>
              <w:t>78.60%</w:t>
            </w:r>
          </w:p>
        </w:tc>
      </w:tr>
      <w:tr w:rsidR="003D5126" w:rsidRPr="003D5126" w14:paraId="38299C48" w14:textId="77777777" w:rsidTr="003D5126">
        <w:trPr>
          <w:trHeight w:val="320"/>
        </w:trPr>
        <w:tc>
          <w:tcPr>
            <w:tcW w:w="1530" w:type="dxa"/>
            <w:tcBorders>
              <w:top w:val="nil"/>
              <w:left w:val="nil"/>
              <w:bottom w:val="nil"/>
              <w:right w:val="nil"/>
            </w:tcBorders>
            <w:shd w:val="clear" w:color="auto" w:fill="auto"/>
            <w:noWrap/>
            <w:vAlign w:val="bottom"/>
            <w:hideMark/>
          </w:tcPr>
          <w:p w14:paraId="26BA27F5"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4E9B9687"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41EA9F8C" w14:textId="77777777" w:rsidR="003D5126" w:rsidRPr="003D5126" w:rsidRDefault="003D5126" w:rsidP="003D5126">
            <w:pPr>
              <w:rPr>
                <w:rFonts w:eastAsia="Times New Roman"/>
                <w:color w:val="000000"/>
              </w:rPr>
            </w:pPr>
            <w:r w:rsidRPr="003D5126">
              <w:rPr>
                <w:rFonts w:eastAsia="Times New Roman"/>
                <w:color w:val="000000"/>
              </w:rPr>
              <w:t>East FGB</w:t>
            </w:r>
          </w:p>
        </w:tc>
        <w:tc>
          <w:tcPr>
            <w:tcW w:w="2250" w:type="dxa"/>
            <w:tcBorders>
              <w:top w:val="nil"/>
              <w:left w:val="nil"/>
              <w:bottom w:val="nil"/>
              <w:right w:val="nil"/>
            </w:tcBorders>
            <w:shd w:val="clear" w:color="auto" w:fill="auto"/>
            <w:noWrap/>
            <w:vAlign w:val="bottom"/>
            <w:hideMark/>
          </w:tcPr>
          <w:p w14:paraId="60F783EA" w14:textId="77777777" w:rsidR="003D5126" w:rsidRPr="003D5126" w:rsidRDefault="003D5126" w:rsidP="003D5126">
            <w:pPr>
              <w:rPr>
                <w:rFonts w:eastAsia="Times New Roman"/>
                <w:color w:val="000000"/>
              </w:rPr>
            </w:pPr>
            <w:r w:rsidRPr="003D5126">
              <w:rPr>
                <w:rFonts w:eastAsia="Times New Roman"/>
                <w:color w:val="000000"/>
              </w:rPr>
              <w:t>Soft bottom</w:t>
            </w:r>
          </w:p>
        </w:tc>
        <w:tc>
          <w:tcPr>
            <w:tcW w:w="1563" w:type="dxa"/>
            <w:tcBorders>
              <w:top w:val="nil"/>
              <w:left w:val="nil"/>
              <w:bottom w:val="nil"/>
              <w:right w:val="nil"/>
            </w:tcBorders>
            <w:shd w:val="clear" w:color="auto" w:fill="auto"/>
            <w:noWrap/>
            <w:vAlign w:val="bottom"/>
            <w:hideMark/>
          </w:tcPr>
          <w:p w14:paraId="128CA1D8" w14:textId="77777777" w:rsidR="003D5126" w:rsidRPr="003D5126" w:rsidRDefault="003D5126" w:rsidP="003D5126">
            <w:pPr>
              <w:rPr>
                <w:rFonts w:eastAsia="Times New Roman"/>
                <w:color w:val="000000"/>
              </w:rPr>
            </w:pPr>
            <w:r w:rsidRPr="003D5126">
              <w:rPr>
                <w:rFonts w:eastAsia="Times New Roman"/>
                <w:color w:val="000000"/>
              </w:rPr>
              <w:t>73.42%</w:t>
            </w:r>
          </w:p>
        </w:tc>
      </w:tr>
      <w:tr w:rsidR="003D5126" w:rsidRPr="003D5126" w14:paraId="1C2E3960" w14:textId="77777777" w:rsidTr="003D5126">
        <w:trPr>
          <w:trHeight w:val="320"/>
        </w:trPr>
        <w:tc>
          <w:tcPr>
            <w:tcW w:w="1530" w:type="dxa"/>
            <w:tcBorders>
              <w:top w:val="nil"/>
              <w:left w:val="nil"/>
              <w:bottom w:val="nil"/>
              <w:right w:val="nil"/>
            </w:tcBorders>
            <w:shd w:val="clear" w:color="auto" w:fill="auto"/>
            <w:noWrap/>
            <w:vAlign w:val="bottom"/>
            <w:hideMark/>
          </w:tcPr>
          <w:p w14:paraId="2F5D5491" w14:textId="77777777" w:rsidR="003D5126" w:rsidRPr="003D5126" w:rsidRDefault="003D5126" w:rsidP="003D5126">
            <w:pPr>
              <w:rPr>
                <w:rFonts w:eastAsia="Times New Roman"/>
                <w:color w:val="000000"/>
              </w:rPr>
            </w:pPr>
            <w:r w:rsidRPr="003D5126">
              <w:rPr>
                <w:rFonts w:eastAsia="Times New Roman"/>
                <w:color w:val="000000"/>
              </w:rPr>
              <w:t>Coral density</w:t>
            </w:r>
          </w:p>
        </w:tc>
        <w:tc>
          <w:tcPr>
            <w:tcW w:w="1350" w:type="dxa"/>
            <w:tcBorders>
              <w:top w:val="nil"/>
              <w:left w:val="nil"/>
              <w:bottom w:val="nil"/>
              <w:right w:val="nil"/>
            </w:tcBorders>
            <w:shd w:val="clear" w:color="auto" w:fill="auto"/>
            <w:noWrap/>
            <w:vAlign w:val="bottom"/>
            <w:hideMark/>
          </w:tcPr>
          <w:p w14:paraId="2A82136C" w14:textId="77777777" w:rsidR="003D5126" w:rsidRPr="003D5126" w:rsidRDefault="003D5126" w:rsidP="003D5126">
            <w:pPr>
              <w:rPr>
                <w:rFonts w:eastAsia="Times New Roman"/>
                <w:color w:val="000000"/>
              </w:rPr>
            </w:pPr>
            <w:r w:rsidRPr="003D5126">
              <w:rPr>
                <w:rFonts w:eastAsia="Times New Roman"/>
                <w:color w:val="000000"/>
              </w:rPr>
              <w:t>Minor taxa</w:t>
            </w:r>
          </w:p>
        </w:tc>
        <w:tc>
          <w:tcPr>
            <w:tcW w:w="1620" w:type="dxa"/>
            <w:tcBorders>
              <w:top w:val="nil"/>
              <w:left w:val="nil"/>
              <w:bottom w:val="nil"/>
              <w:right w:val="nil"/>
            </w:tcBorders>
            <w:shd w:val="clear" w:color="auto" w:fill="auto"/>
            <w:noWrap/>
            <w:vAlign w:val="bottom"/>
            <w:hideMark/>
          </w:tcPr>
          <w:p w14:paraId="5B2FDA6B" w14:textId="77777777" w:rsidR="003D5126" w:rsidRPr="003D5126" w:rsidRDefault="003D5126" w:rsidP="003D5126">
            <w:pPr>
              <w:rPr>
                <w:rFonts w:eastAsia="Times New Roman"/>
                <w:color w:val="000000"/>
              </w:rPr>
            </w:pPr>
            <w:r w:rsidRPr="003D5126">
              <w:rPr>
                <w:rFonts w:eastAsia="Times New Roman"/>
                <w:color w:val="000000"/>
              </w:rPr>
              <w:t>Bright Bank</w:t>
            </w:r>
          </w:p>
        </w:tc>
        <w:tc>
          <w:tcPr>
            <w:tcW w:w="2250" w:type="dxa"/>
            <w:tcBorders>
              <w:top w:val="nil"/>
              <w:left w:val="nil"/>
              <w:bottom w:val="nil"/>
              <w:right w:val="nil"/>
            </w:tcBorders>
            <w:shd w:val="clear" w:color="auto" w:fill="auto"/>
            <w:noWrap/>
            <w:vAlign w:val="bottom"/>
            <w:hideMark/>
          </w:tcPr>
          <w:p w14:paraId="55DB1FF3"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Madracis</w:t>
            </w:r>
            <w:proofErr w:type="spellEnd"/>
            <w:r w:rsidRPr="003D5126">
              <w:rPr>
                <w:rFonts w:eastAsia="Times New Roman"/>
                <w:i/>
                <w:iCs/>
                <w:color w:val="000000"/>
              </w:rPr>
              <w:t xml:space="preserve"> </w:t>
            </w:r>
            <w:r w:rsidRPr="003D5126">
              <w:rPr>
                <w:rFonts w:eastAsia="Times New Roman"/>
                <w:color w:val="000000"/>
              </w:rPr>
              <w:t>sp.</w:t>
            </w:r>
          </w:p>
        </w:tc>
        <w:tc>
          <w:tcPr>
            <w:tcW w:w="1563" w:type="dxa"/>
            <w:tcBorders>
              <w:top w:val="nil"/>
              <w:left w:val="nil"/>
              <w:bottom w:val="nil"/>
              <w:right w:val="nil"/>
            </w:tcBorders>
            <w:shd w:val="clear" w:color="auto" w:fill="auto"/>
            <w:noWrap/>
            <w:vAlign w:val="bottom"/>
            <w:hideMark/>
          </w:tcPr>
          <w:p w14:paraId="52658864" w14:textId="77777777" w:rsidR="003D5126" w:rsidRPr="003D5126" w:rsidRDefault="003D5126" w:rsidP="003D5126">
            <w:pPr>
              <w:rPr>
                <w:rFonts w:eastAsia="Times New Roman"/>
                <w:color w:val="000000"/>
              </w:rPr>
            </w:pPr>
            <w:r w:rsidRPr="003D5126">
              <w:rPr>
                <w:rFonts w:eastAsia="Times New Roman"/>
                <w:color w:val="000000"/>
              </w:rPr>
              <w:t>62.57%</w:t>
            </w:r>
          </w:p>
        </w:tc>
      </w:tr>
      <w:tr w:rsidR="003D5126" w:rsidRPr="003D5126" w14:paraId="4A03E081" w14:textId="77777777" w:rsidTr="003D5126">
        <w:trPr>
          <w:trHeight w:val="320"/>
        </w:trPr>
        <w:tc>
          <w:tcPr>
            <w:tcW w:w="1530" w:type="dxa"/>
            <w:tcBorders>
              <w:top w:val="nil"/>
              <w:left w:val="nil"/>
              <w:bottom w:val="nil"/>
              <w:right w:val="nil"/>
            </w:tcBorders>
            <w:shd w:val="clear" w:color="auto" w:fill="auto"/>
            <w:noWrap/>
            <w:vAlign w:val="bottom"/>
            <w:hideMark/>
          </w:tcPr>
          <w:p w14:paraId="345BD192"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4183A2A2"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7202FD76"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77C2852F"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Leptogorgia</w:t>
            </w:r>
            <w:proofErr w:type="spellEnd"/>
            <w:r w:rsidRPr="003D5126">
              <w:rPr>
                <w:rFonts w:eastAsia="Times New Roman"/>
                <w:i/>
                <w:iCs/>
                <w:color w:val="000000"/>
              </w:rPr>
              <w:t xml:space="preserve"> </w:t>
            </w:r>
            <w:r w:rsidRPr="003D5126">
              <w:rPr>
                <w:rFonts w:eastAsia="Times New Roman"/>
                <w:color w:val="000000"/>
              </w:rPr>
              <w:t>sp.</w:t>
            </w:r>
          </w:p>
        </w:tc>
        <w:tc>
          <w:tcPr>
            <w:tcW w:w="1563" w:type="dxa"/>
            <w:tcBorders>
              <w:top w:val="nil"/>
              <w:left w:val="nil"/>
              <w:bottom w:val="nil"/>
              <w:right w:val="nil"/>
            </w:tcBorders>
            <w:shd w:val="clear" w:color="auto" w:fill="auto"/>
            <w:noWrap/>
            <w:vAlign w:val="bottom"/>
            <w:hideMark/>
          </w:tcPr>
          <w:p w14:paraId="7C7C5CDF" w14:textId="77777777" w:rsidR="003D5126" w:rsidRPr="003D5126" w:rsidRDefault="003D5126" w:rsidP="003D5126">
            <w:pPr>
              <w:rPr>
                <w:rFonts w:eastAsia="Times New Roman"/>
                <w:color w:val="000000"/>
              </w:rPr>
            </w:pPr>
            <w:r w:rsidRPr="003D5126">
              <w:rPr>
                <w:rFonts w:eastAsia="Times New Roman"/>
                <w:color w:val="000000"/>
              </w:rPr>
              <w:t>8.90%</w:t>
            </w:r>
          </w:p>
        </w:tc>
      </w:tr>
      <w:tr w:rsidR="003D5126" w:rsidRPr="003D5126" w14:paraId="0F1612C1" w14:textId="77777777" w:rsidTr="003D5126">
        <w:trPr>
          <w:trHeight w:val="320"/>
        </w:trPr>
        <w:tc>
          <w:tcPr>
            <w:tcW w:w="1530" w:type="dxa"/>
            <w:tcBorders>
              <w:top w:val="nil"/>
              <w:left w:val="nil"/>
              <w:bottom w:val="nil"/>
              <w:right w:val="nil"/>
            </w:tcBorders>
            <w:shd w:val="clear" w:color="auto" w:fill="auto"/>
            <w:noWrap/>
            <w:vAlign w:val="bottom"/>
            <w:hideMark/>
          </w:tcPr>
          <w:p w14:paraId="11C89AB2"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57E34C5F"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45F5AAB5" w14:textId="77777777" w:rsidR="003D5126" w:rsidRPr="003D5126" w:rsidRDefault="003D5126" w:rsidP="003D5126">
            <w:pPr>
              <w:rPr>
                <w:rFonts w:eastAsia="Times New Roman"/>
                <w:color w:val="000000"/>
              </w:rPr>
            </w:pPr>
            <w:r w:rsidRPr="003D5126">
              <w:rPr>
                <w:rFonts w:eastAsia="Times New Roman"/>
                <w:color w:val="000000"/>
              </w:rPr>
              <w:t>Geyer Bank</w:t>
            </w:r>
          </w:p>
        </w:tc>
        <w:tc>
          <w:tcPr>
            <w:tcW w:w="2250" w:type="dxa"/>
            <w:tcBorders>
              <w:top w:val="nil"/>
              <w:left w:val="nil"/>
              <w:bottom w:val="nil"/>
              <w:right w:val="nil"/>
            </w:tcBorders>
            <w:shd w:val="clear" w:color="auto" w:fill="auto"/>
            <w:noWrap/>
            <w:vAlign w:val="bottom"/>
            <w:hideMark/>
          </w:tcPr>
          <w:p w14:paraId="7CA2C58E"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Stichopathes</w:t>
            </w:r>
            <w:proofErr w:type="spellEnd"/>
            <w:r w:rsidRPr="003D5126">
              <w:rPr>
                <w:rFonts w:eastAsia="Times New Roman"/>
                <w:i/>
                <w:iCs/>
                <w:color w:val="000000"/>
              </w:rPr>
              <w:t xml:space="preserve"> </w:t>
            </w:r>
            <w:r w:rsidRPr="003D5126">
              <w:rPr>
                <w:rFonts w:eastAsia="Times New Roman"/>
                <w:color w:val="000000"/>
              </w:rPr>
              <w:t>sp.</w:t>
            </w:r>
          </w:p>
        </w:tc>
        <w:tc>
          <w:tcPr>
            <w:tcW w:w="1563" w:type="dxa"/>
            <w:tcBorders>
              <w:top w:val="nil"/>
              <w:left w:val="nil"/>
              <w:bottom w:val="nil"/>
              <w:right w:val="nil"/>
            </w:tcBorders>
            <w:shd w:val="clear" w:color="auto" w:fill="auto"/>
            <w:noWrap/>
            <w:vAlign w:val="bottom"/>
            <w:hideMark/>
          </w:tcPr>
          <w:p w14:paraId="0B81D6B2" w14:textId="77777777" w:rsidR="003D5126" w:rsidRPr="003D5126" w:rsidRDefault="003D5126" w:rsidP="003D5126">
            <w:pPr>
              <w:rPr>
                <w:rFonts w:eastAsia="Times New Roman"/>
                <w:color w:val="000000"/>
              </w:rPr>
            </w:pPr>
            <w:r w:rsidRPr="003D5126">
              <w:rPr>
                <w:rFonts w:eastAsia="Times New Roman"/>
                <w:color w:val="000000"/>
              </w:rPr>
              <w:t>30.22%</w:t>
            </w:r>
          </w:p>
        </w:tc>
      </w:tr>
      <w:tr w:rsidR="003D5126" w:rsidRPr="003D5126" w14:paraId="61DE0227" w14:textId="77777777" w:rsidTr="003D5126">
        <w:trPr>
          <w:trHeight w:val="320"/>
        </w:trPr>
        <w:tc>
          <w:tcPr>
            <w:tcW w:w="1530" w:type="dxa"/>
            <w:tcBorders>
              <w:top w:val="nil"/>
              <w:left w:val="nil"/>
              <w:bottom w:val="nil"/>
              <w:right w:val="nil"/>
            </w:tcBorders>
            <w:shd w:val="clear" w:color="auto" w:fill="auto"/>
            <w:noWrap/>
            <w:vAlign w:val="bottom"/>
            <w:hideMark/>
          </w:tcPr>
          <w:p w14:paraId="5CDA3068"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397FEBC2"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7B84537B"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1E838601"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Madracis</w:t>
            </w:r>
            <w:proofErr w:type="spellEnd"/>
            <w:r w:rsidRPr="003D5126">
              <w:rPr>
                <w:rFonts w:eastAsia="Times New Roman"/>
                <w:i/>
                <w:iCs/>
                <w:color w:val="000000"/>
              </w:rPr>
              <w:t xml:space="preserve"> </w:t>
            </w:r>
            <w:r w:rsidRPr="003D5126">
              <w:rPr>
                <w:rFonts w:eastAsia="Times New Roman"/>
                <w:color w:val="000000"/>
              </w:rPr>
              <w:t>sp.</w:t>
            </w:r>
          </w:p>
        </w:tc>
        <w:tc>
          <w:tcPr>
            <w:tcW w:w="1563" w:type="dxa"/>
            <w:tcBorders>
              <w:top w:val="nil"/>
              <w:left w:val="nil"/>
              <w:bottom w:val="nil"/>
              <w:right w:val="nil"/>
            </w:tcBorders>
            <w:shd w:val="clear" w:color="auto" w:fill="auto"/>
            <w:noWrap/>
            <w:vAlign w:val="bottom"/>
            <w:hideMark/>
          </w:tcPr>
          <w:p w14:paraId="36B892A1" w14:textId="77777777" w:rsidR="003D5126" w:rsidRPr="003D5126" w:rsidRDefault="003D5126" w:rsidP="003D5126">
            <w:pPr>
              <w:rPr>
                <w:rFonts w:eastAsia="Times New Roman"/>
                <w:color w:val="000000"/>
              </w:rPr>
            </w:pPr>
            <w:r w:rsidRPr="003D5126">
              <w:rPr>
                <w:rFonts w:eastAsia="Times New Roman"/>
                <w:color w:val="000000"/>
              </w:rPr>
              <w:t>18.69%</w:t>
            </w:r>
          </w:p>
        </w:tc>
      </w:tr>
      <w:tr w:rsidR="003D5126" w:rsidRPr="003D5126" w14:paraId="4A9659DC" w14:textId="77777777" w:rsidTr="003D5126">
        <w:trPr>
          <w:trHeight w:val="320"/>
        </w:trPr>
        <w:tc>
          <w:tcPr>
            <w:tcW w:w="1530" w:type="dxa"/>
            <w:tcBorders>
              <w:top w:val="nil"/>
              <w:left w:val="nil"/>
              <w:bottom w:val="nil"/>
              <w:right w:val="nil"/>
            </w:tcBorders>
            <w:shd w:val="clear" w:color="auto" w:fill="auto"/>
            <w:noWrap/>
            <w:vAlign w:val="bottom"/>
            <w:hideMark/>
          </w:tcPr>
          <w:p w14:paraId="1D057FF1"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7709F7FF"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547BDB5C"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2E9B3DA7" w14:textId="77777777" w:rsidR="003D5126" w:rsidRPr="003D5126" w:rsidRDefault="003D5126" w:rsidP="003D5126">
            <w:pPr>
              <w:rPr>
                <w:rFonts w:eastAsia="Times New Roman"/>
                <w:color w:val="000000"/>
              </w:rPr>
            </w:pPr>
            <w:proofErr w:type="spellStart"/>
            <w:r w:rsidRPr="003D5126">
              <w:rPr>
                <w:rFonts w:eastAsia="Times New Roman"/>
                <w:color w:val="000000"/>
              </w:rPr>
              <w:t>Antipathidae</w:t>
            </w:r>
            <w:proofErr w:type="spellEnd"/>
          </w:p>
        </w:tc>
        <w:tc>
          <w:tcPr>
            <w:tcW w:w="1563" w:type="dxa"/>
            <w:tcBorders>
              <w:top w:val="nil"/>
              <w:left w:val="nil"/>
              <w:bottom w:val="nil"/>
              <w:right w:val="nil"/>
            </w:tcBorders>
            <w:shd w:val="clear" w:color="auto" w:fill="auto"/>
            <w:noWrap/>
            <w:vAlign w:val="bottom"/>
            <w:hideMark/>
          </w:tcPr>
          <w:p w14:paraId="1498F25B" w14:textId="77777777" w:rsidR="003D5126" w:rsidRPr="003D5126" w:rsidRDefault="003D5126" w:rsidP="003D5126">
            <w:pPr>
              <w:rPr>
                <w:rFonts w:eastAsia="Times New Roman"/>
                <w:color w:val="000000"/>
              </w:rPr>
            </w:pPr>
            <w:r w:rsidRPr="003D5126">
              <w:rPr>
                <w:rFonts w:eastAsia="Times New Roman"/>
                <w:color w:val="000000"/>
              </w:rPr>
              <w:t>16.74%</w:t>
            </w:r>
          </w:p>
        </w:tc>
      </w:tr>
      <w:tr w:rsidR="003D5126" w:rsidRPr="003D5126" w14:paraId="3D8159D5" w14:textId="77777777" w:rsidTr="003D5126">
        <w:trPr>
          <w:trHeight w:val="320"/>
        </w:trPr>
        <w:tc>
          <w:tcPr>
            <w:tcW w:w="1530" w:type="dxa"/>
            <w:tcBorders>
              <w:top w:val="nil"/>
              <w:left w:val="nil"/>
              <w:bottom w:val="nil"/>
              <w:right w:val="nil"/>
            </w:tcBorders>
            <w:shd w:val="clear" w:color="auto" w:fill="auto"/>
            <w:noWrap/>
            <w:vAlign w:val="bottom"/>
            <w:hideMark/>
          </w:tcPr>
          <w:p w14:paraId="05022DBC"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3FA12C7C"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25346AD0"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66F27844"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Leptogorgia</w:t>
            </w:r>
            <w:proofErr w:type="spellEnd"/>
            <w:r w:rsidRPr="003D5126">
              <w:rPr>
                <w:rFonts w:eastAsia="Times New Roman"/>
                <w:i/>
                <w:iCs/>
                <w:color w:val="000000"/>
              </w:rPr>
              <w:t xml:space="preserve"> </w:t>
            </w:r>
            <w:r w:rsidRPr="003D5126">
              <w:rPr>
                <w:rFonts w:eastAsia="Times New Roman"/>
                <w:color w:val="000000"/>
              </w:rPr>
              <w:t>sp.</w:t>
            </w:r>
          </w:p>
        </w:tc>
        <w:tc>
          <w:tcPr>
            <w:tcW w:w="1563" w:type="dxa"/>
            <w:tcBorders>
              <w:top w:val="nil"/>
              <w:left w:val="nil"/>
              <w:bottom w:val="nil"/>
              <w:right w:val="nil"/>
            </w:tcBorders>
            <w:shd w:val="clear" w:color="auto" w:fill="auto"/>
            <w:noWrap/>
            <w:vAlign w:val="bottom"/>
            <w:hideMark/>
          </w:tcPr>
          <w:p w14:paraId="7EFCA636" w14:textId="77777777" w:rsidR="003D5126" w:rsidRPr="003D5126" w:rsidRDefault="003D5126" w:rsidP="003D5126">
            <w:pPr>
              <w:rPr>
                <w:rFonts w:eastAsia="Times New Roman"/>
                <w:color w:val="000000"/>
              </w:rPr>
            </w:pPr>
            <w:r w:rsidRPr="003D5126">
              <w:rPr>
                <w:rFonts w:eastAsia="Times New Roman"/>
                <w:color w:val="000000"/>
              </w:rPr>
              <w:t>11.21%</w:t>
            </w:r>
          </w:p>
        </w:tc>
      </w:tr>
      <w:tr w:rsidR="003D5126" w:rsidRPr="003D5126" w14:paraId="69B8C3F2" w14:textId="77777777" w:rsidTr="003D5126">
        <w:trPr>
          <w:trHeight w:val="320"/>
        </w:trPr>
        <w:tc>
          <w:tcPr>
            <w:tcW w:w="1530" w:type="dxa"/>
            <w:tcBorders>
              <w:top w:val="nil"/>
              <w:left w:val="nil"/>
              <w:bottom w:val="nil"/>
              <w:right w:val="nil"/>
            </w:tcBorders>
            <w:shd w:val="clear" w:color="auto" w:fill="auto"/>
            <w:noWrap/>
            <w:vAlign w:val="bottom"/>
            <w:hideMark/>
          </w:tcPr>
          <w:p w14:paraId="26600FBB"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4E483A1F"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43EA9226" w14:textId="77777777" w:rsidR="003D5126" w:rsidRPr="003D5126" w:rsidRDefault="003D5126" w:rsidP="003D5126">
            <w:pPr>
              <w:rPr>
                <w:rFonts w:eastAsia="Times New Roman"/>
                <w:color w:val="000000"/>
              </w:rPr>
            </w:pPr>
            <w:r w:rsidRPr="003D5126">
              <w:rPr>
                <w:rFonts w:eastAsia="Times New Roman"/>
                <w:color w:val="000000"/>
              </w:rPr>
              <w:t>McGrail Bank</w:t>
            </w:r>
          </w:p>
        </w:tc>
        <w:tc>
          <w:tcPr>
            <w:tcW w:w="2250" w:type="dxa"/>
            <w:tcBorders>
              <w:top w:val="nil"/>
              <w:left w:val="nil"/>
              <w:bottom w:val="nil"/>
              <w:right w:val="nil"/>
            </w:tcBorders>
            <w:shd w:val="clear" w:color="auto" w:fill="auto"/>
            <w:noWrap/>
            <w:vAlign w:val="bottom"/>
            <w:hideMark/>
          </w:tcPr>
          <w:p w14:paraId="18F5A24F"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Madracis</w:t>
            </w:r>
            <w:proofErr w:type="spellEnd"/>
            <w:r w:rsidRPr="003D5126">
              <w:rPr>
                <w:rFonts w:eastAsia="Times New Roman"/>
                <w:i/>
                <w:iCs/>
                <w:color w:val="000000"/>
              </w:rPr>
              <w:t xml:space="preserve"> </w:t>
            </w:r>
            <w:r w:rsidRPr="003D5126">
              <w:rPr>
                <w:rFonts w:eastAsia="Times New Roman"/>
                <w:color w:val="000000"/>
              </w:rPr>
              <w:t>sp.</w:t>
            </w:r>
          </w:p>
        </w:tc>
        <w:tc>
          <w:tcPr>
            <w:tcW w:w="1563" w:type="dxa"/>
            <w:tcBorders>
              <w:top w:val="nil"/>
              <w:left w:val="nil"/>
              <w:bottom w:val="nil"/>
              <w:right w:val="nil"/>
            </w:tcBorders>
            <w:shd w:val="clear" w:color="auto" w:fill="auto"/>
            <w:noWrap/>
            <w:vAlign w:val="bottom"/>
            <w:hideMark/>
          </w:tcPr>
          <w:p w14:paraId="226076C2" w14:textId="77777777" w:rsidR="003D5126" w:rsidRPr="003D5126" w:rsidRDefault="003D5126" w:rsidP="003D5126">
            <w:pPr>
              <w:rPr>
                <w:rFonts w:eastAsia="Times New Roman"/>
                <w:color w:val="000000"/>
              </w:rPr>
            </w:pPr>
            <w:r w:rsidRPr="003D5126">
              <w:rPr>
                <w:rFonts w:eastAsia="Times New Roman"/>
                <w:color w:val="000000"/>
              </w:rPr>
              <w:t>40.77%</w:t>
            </w:r>
          </w:p>
        </w:tc>
      </w:tr>
      <w:tr w:rsidR="003D5126" w:rsidRPr="003D5126" w14:paraId="6D71CD06" w14:textId="77777777" w:rsidTr="003D5126">
        <w:trPr>
          <w:trHeight w:val="320"/>
        </w:trPr>
        <w:tc>
          <w:tcPr>
            <w:tcW w:w="1530" w:type="dxa"/>
            <w:tcBorders>
              <w:top w:val="nil"/>
              <w:left w:val="nil"/>
              <w:bottom w:val="nil"/>
              <w:right w:val="nil"/>
            </w:tcBorders>
            <w:shd w:val="clear" w:color="auto" w:fill="auto"/>
            <w:noWrap/>
            <w:vAlign w:val="bottom"/>
            <w:hideMark/>
          </w:tcPr>
          <w:p w14:paraId="70420216"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2F570AC4"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3944D5F3"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20D08F77"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Stichopathes</w:t>
            </w:r>
            <w:proofErr w:type="spellEnd"/>
            <w:r w:rsidRPr="003D5126">
              <w:rPr>
                <w:rFonts w:eastAsia="Times New Roman"/>
                <w:i/>
                <w:iCs/>
                <w:color w:val="000000"/>
              </w:rPr>
              <w:t xml:space="preserve"> </w:t>
            </w:r>
            <w:r w:rsidRPr="003D5126">
              <w:rPr>
                <w:rFonts w:eastAsia="Times New Roman"/>
                <w:color w:val="000000"/>
              </w:rPr>
              <w:t>sp.</w:t>
            </w:r>
          </w:p>
        </w:tc>
        <w:tc>
          <w:tcPr>
            <w:tcW w:w="1563" w:type="dxa"/>
            <w:tcBorders>
              <w:top w:val="nil"/>
              <w:left w:val="nil"/>
              <w:bottom w:val="nil"/>
              <w:right w:val="nil"/>
            </w:tcBorders>
            <w:shd w:val="clear" w:color="auto" w:fill="auto"/>
            <w:noWrap/>
            <w:vAlign w:val="bottom"/>
            <w:hideMark/>
          </w:tcPr>
          <w:p w14:paraId="7C1C86F1" w14:textId="77777777" w:rsidR="003D5126" w:rsidRPr="003D5126" w:rsidRDefault="003D5126" w:rsidP="003D5126">
            <w:pPr>
              <w:rPr>
                <w:rFonts w:eastAsia="Times New Roman"/>
                <w:color w:val="000000"/>
              </w:rPr>
            </w:pPr>
            <w:r w:rsidRPr="003D5126">
              <w:rPr>
                <w:rFonts w:eastAsia="Times New Roman"/>
                <w:color w:val="000000"/>
              </w:rPr>
              <w:t>19.09%</w:t>
            </w:r>
          </w:p>
        </w:tc>
      </w:tr>
      <w:tr w:rsidR="003D5126" w:rsidRPr="003D5126" w14:paraId="2BC35817" w14:textId="77777777" w:rsidTr="003D5126">
        <w:trPr>
          <w:trHeight w:val="320"/>
        </w:trPr>
        <w:tc>
          <w:tcPr>
            <w:tcW w:w="1530" w:type="dxa"/>
            <w:tcBorders>
              <w:top w:val="nil"/>
              <w:left w:val="nil"/>
              <w:bottom w:val="nil"/>
              <w:right w:val="nil"/>
            </w:tcBorders>
            <w:shd w:val="clear" w:color="auto" w:fill="auto"/>
            <w:noWrap/>
            <w:vAlign w:val="bottom"/>
            <w:hideMark/>
          </w:tcPr>
          <w:p w14:paraId="41D35A96"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64470CA0"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14BC31B1"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12CB056E"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Antipathes</w:t>
            </w:r>
            <w:proofErr w:type="spellEnd"/>
            <w:r w:rsidRPr="003D5126">
              <w:rPr>
                <w:rFonts w:eastAsia="Times New Roman"/>
                <w:i/>
                <w:iCs/>
                <w:color w:val="000000"/>
              </w:rPr>
              <w:t xml:space="preserve"> </w:t>
            </w:r>
            <w:proofErr w:type="spellStart"/>
            <w:r w:rsidRPr="003D5126">
              <w:rPr>
                <w:rFonts w:eastAsia="Times New Roman"/>
                <w:i/>
                <w:iCs/>
                <w:color w:val="000000"/>
              </w:rPr>
              <w:t>atlantica</w:t>
            </w:r>
            <w:proofErr w:type="spellEnd"/>
          </w:p>
        </w:tc>
        <w:tc>
          <w:tcPr>
            <w:tcW w:w="1563" w:type="dxa"/>
            <w:tcBorders>
              <w:top w:val="nil"/>
              <w:left w:val="nil"/>
              <w:bottom w:val="nil"/>
              <w:right w:val="nil"/>
            </w:tcBorders>
            <w:shd w:val="clear" w:color="auto" w:fill="auto"/>
            <w:noWrap/>
            <w:vAlign w:val="bottom"/>
            <w:hideMark/>
          </w:tcPr>
          <w:p w14:paraId="119C144C" w14:textId="77777777" w:rsidR="003D5126" w:rsidRPr="003D5126" w:rsidRDefault="003D5126" w:rsidP="003D5126">
            <w:pPr>
              <w:rPr>
                <w:rFonts w:eastAsia="Times New Roman"/>
                <w:color w:val="000000"/>
              </w:rPr>
            </w:pPr>
            <w:r w:rsidRPr="003D5126">
              <w:rPr>
                <w:rFonts w:eastAsia="Times New Roman"/>
                <w:color w:val="000000"/>
              </w:rPr>
              <w:t>7.94%</w:t>
            </w:r>
          </w:p>
        </w:tc>
      </w:tr>
      <w:tr w:rsidR="003D5126" w:rsidRPr="003D5126" w14:paraId="4CB8F1D2" w14:textId="77777777" w:rsidTr="003D5126">
        <w:trPr>
          <w:trHeight w:val="320"/>
        </w:trPr>
        <w:tc>
          <w:tcPr>
            <w:tcW w:w="1530" w:type="dxa"/>
            <w:tcBorders>
              <w:top w:val="nil"/>
              <w:left w:val="nil"/>
              <w:bottom w:val="nil"/>
              <w:right w:val="nil"/>
            </w:tcBorders>
            <w:shd w:val="clear" w:color="auto" w:fill="auto"/>
            <w:noWrap/>
            <w:vAlign w:val="bottom"/>
            <w:hideMark/>
          </w:tcPr>
          <w:p w14:paraId="001731D7"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14DFC386"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675CAAEB"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6915EC8D"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Antipathes</w:t>
            </w:r>
            <w:proofErr w:type="spellEnd"/>
            <w:r w:rsidRPr="003D5126">
              <w:rPr>
                <w:rFonts w:eastAsia="Times New Roman"/>
                <w:i/>
                <w:iCs/>
                <w:color w:val="000000"/>
              </w:rPr>
              <w:t xml:space="preserve"> </w:t>
            </w:r>
            <w:proofErr w:type="spellStart"/>
            <w:r w:rsidRPr="003D5126">
              <w:rPr>
                <w:rFonts w:eastAsia="Times New Roman"/>
                <w:i/>
                <w:iCs/>
                <w:color w:val="000000"/>
              </w:rPr>
              <w:t>furcata</w:t>
            </w:r>
            <w:proofErr w:type="spellEnd"/>
          </w:p>
        </w:tc>
        <w:tc>
          <w:tcPr>
            <w:tcW w:w="1563" w:type="dxa"/>
            <w:tcBorders>
              <w:top w:val="nil"/>
              <w:left w:val="nil"/>
              <w:bottom w:val="nil"/>
              <w:right w:val="nil"/>
            </w:tcBorders>
            <w:shd w:val="clear" w:color="auto" w:fill="auto"/>
            <w:noWrap/>
            <w:vAlign w:val="bottom"/>
            <w:hideMark/>
          </w:tcPr>
          <w:p w14:paraId="0920DC88" w14:textId="77777777" w:rsidR="003D5126" w:rsidRPr="003D5126" w:rsidRDefault="003D5126" w:rsidP="003D5126">
            <w:pPr>
              <w:rPr>
                <w:rFonts w:eastAsia="Times New Roman"/>
                <w:color w:val="000000"/>
              </w:rPr>
            </w:pPr>
            <w:r w:rsidRPr="003D5126">
              <w:rPr>
                <w:rFonts w:eastAsia="Times New Roman"/>
                <w:color w:val="000000"/>
              </w:rPr>
              <w:t>7.47%</w:t>
            </w:r>
          </w:p>
        </w:tc>
      </w:tr>
      <w:tr w:rsidR="003D5126" w:rsidRPr="003D5126" w14:paraId="64BADF45" w14:textId="77777777" w:rsidTr="003D5126">
        <w:trPr>
          <w:trHeight w:val="320"/>
        </w:trPr>
        <w:tc>
          <w:tcPr>
            <w:tcW w:w="1530" w:type="dxa"/>
            <w:tcBorders>
              <w:top w:val="nil"/>
              <w:left w:val="nil"/>
              <w:bottom w:val="nil"/>
              <w:right w:val="nil"/>
            </w:tcBorders>
            <w:shd w:val="clear" w:color="auto" w:fill="auto"/>
            <w:noWrap/>
            <w:vAlign w:val="bottom"/>
            <w:hideMark/>
          </w:tcPr>
          <w:p w14:paraId="6E21E9C4"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2611F44C"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19D5D743" w14:textId="77777777" w:rsidR="003D5126" w:rsidRPr="003D5126" w:rsidRDefault="003D5126" w:rsidP="003D5126">
            <w:pPr>
              <w:rPr>
                <w:rFonts w:eastAsia="Times New Roman"/>
                <w:color w:val="000000"/>
              </w:rPr>
            </w:pPr>
            <w:r w:rsidRPr="003D5126">
              <w:rPr>
                <w:rFonts w:eastAsia="Times New Roman"/>
                <w:color w:val="000000"/>
              </w:rPr>
              <w:t>West FGB</w:t>
            </w:r>
          </w:p>
        </w:tc>
        <w:tc>
          <w:tcPr>
            <w:tcW w:w="2250" w:type="dxa"/>
            <w:tcBorders>
              <w:top w:val="nil"/>
              <w:left w:val="nil"/>
              <w:bottom w:val="nil"/>
              <w:right w:val="nil"/>
            </w:tcBorders>
            <w:shd w:val="clear" w:color="auto" w:fill="auto"/>
            <w:noWrap/>
            <w:vAlign w:val="bottom"/>
            <w:hideMark/>
          </w:tcPr>
          <w:p w14:paraId="3BAFDC0A" w14:textId="77777777" w:rsidR="003D5126" w:rsidRPr="003D5126" w:rsidRDefault="003D5126" w:rsidP="003D5126">
            <w:pPr>
              <w:rPr>
                <w:rFonts w:eastAsia="Times New Roman"/>
                <w:color w:val="000000"/>
              </w:rPr>
            </w:pPr>
            <w:proofErr w:type="spellStart"/>
            <w:r w:rsidRPr="003D5126">
              <w:rPr>
                <w:rFonts w:eastAsia="Times New Roman"/>
                <w:color w:val="000000"/>
              </w:rPr>
              <w:t>Ellisellidae</w:t>
            </w:r>
            <w:proofErr w:type="spellEnd"/>
          </w:p>
        </w:tc>
        <w:tc>
          <w:tcPr>
            <w:tcW w:w="1563" w:type="dxa"/>
            <w:tcBorders>
              <w:top w:val="nil"/>
              <w:left w:val="nil"/>
              <w:bottom w:val="nil"/>
              <w:right w:val="nil"/>
            </w:tcBorders>
            <w:shd w:val="clear" w:color="auto" w:fill="auto"/>
            <w:noWrap/>
            <w:vAlign w:val="bottom"/>
            <w:hideMark/>
          </w:tcPr>
          <w:p w14:paraId="64993609" w14:textId="77777777" w:rsidR="003D5126" w:rsidRPr="003D5126" w:rsidRDefault="003D5126" w:rsidP="003D5126">
            <w:pPr>
              <w:rPr>
                <w:rFonts w:eastAsia="Times New Roman"/>
                <w:color w:val="000000"/>
              </w:rPr>
            </w:pPr>
            <w:r w:rsidRPr="003D5126">
              <w:rPr>
                <w:rFonts w:eastAsia="Times New Roman"/>
                <w:color w:val="000000"/>
              </w:rPr>
              <w:t>29.02%</w:t>
            </w:r>
          </w:p>
        </w:tc>
      </w:tr>
      <w:tr w:rsidR="003D5126" w:rsidRPr="003D5126" w14:paraId="246EB194" w14:textId="77777777" w:rsidTr="003D5126">
        <w:trPr>
          <w:trHeight w:val="320"/>
        </w:trPr>
        <w:tc>
          <w:tcPr>
            <w:tcW w:w="1530" w:type="dxa"/>
            <w:tcBorders>
              <w:top w:val="nil"/>
              <w:left w:val="nil"/>
              <w:bottom w:val="nil"/>
              <w:right w:val="nil"/>
            </w:tcBorders>
            <w:shd w:val="clear" w:color="auto" w:fill="auto"/>
            <w:noWrap/>
            <w:vAlign w:val="bottom"/>
            <w:hideMark/>
          </w:tcPr>
          <w:p w14:paraId="70143866"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52C49531"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5A9C679E"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3D400B0A" w14:textId="77777777" w:rsidR="003D5126" w:rsidRPr="003D5126" w:rsidRDefault="003D5126" w:rsidP="003D5126">
            <w:pPr>
              <w:rPr>
                <w:rFonts w:eastAsia="Times New Roman"/>
                <w:color w:val="000000"/>
              </w:rPr>
            </w:pPr>
            <w:proofErr w:type="spellStart"/>
            <w:r w:rsidRPr="003D5126">
              <w:rPr>
                <w:rFonts w:eastAsia="Times New Roman"/>
                <w:color w:val="000000"/>
              </w:rPr>
              <w:t>Aphanipathidae</w:t>
            </w:r>
            <w:proofErr w:type="spellEnd"/>
          </w:p>
        </w:tc>
        <w:tc>
          <w:tcPr>
            <w:tcW w:w="1563" w:type="dxa"/>
            <w:tcBorders>
              <w:top w:val="nil"/>
              <w:left w:val="nil"/>
              <w:bottom w:val="nil"/>
              <w:right w:val="nil"/>
            </w:tcBorders>
            <w:shd w:val="clear" w:color="auto" w:fill="auto"/>
            <w:noWrap/>
            <w:vAlign w:val="bottom"/>
            <w:hideMark/>
          </w:tcPr>
          <w:p w14:paraId="5CF45506" w14:textId="77777777" w:rsidR="003D5126" w:rsidRPr="003D5126" w:rsidRDefault="003D5126" w:rsidP="003D5126">
            <w:pPr>
              <w:rPr>
                <w:rFonts w:eastAsia="Times New Roman"/>
                <w:color w:val="000000"/>
              </w:rPr>
            </w:pPr>
            <w:r w:rsidRPr="003D5126">
              <w:rPr>
                <w:rFonts w:eastAsia="Times New Roman"/>
                <w:color w:val="000000"/>
              </w:rPr>
              <w:t>20.46%</w:t>
            </w:r>
          </w:p>
        </w:tc>
      </w:tr>
      <w:tr w:rsidR="003D5126" w:rsidRPr="003D5126" w14:paraId="01F7B3DF" w14:textId="77777777" w:rsidTr="003D5126">
        <w:trPr>
          <w:trHeight w:val="320"/>
        </w:trPr>
        <w:tc>
          <w:tcPr>
            <w:tcW w:w="1530" w:type="dxa"/>
            <w:tcBorders>
              <w:top w:val="nil"/>
              <w:left w:val="nil"/>
              <w:bottom w:val="nil"/>
              <w:right w:val="nil"/>
            </w:tcBorders>
            <w:shd w:val="clear" w:color="auto" w:fill="auto"/>
            <w:noWrap/>
            <w:vAlign w:val="bottom"/>
            <w:hideMark/>
          </w:tcPr>
          <w:p w14:paraId="459F51E8"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0C1614A4"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46228582"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3568B354"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Stichopathes</w:t>
            </w:r>
            <w:proofErr w:type="spellEnd"/>
            <w:r w:rsidRPr="003D5126">
              <w:rPr>
                <w:rFonts w:eastAsia="Times New Roman"/>
                <w:i/>
                <w:iCs/>
                <w:color w:val="000000"/>
              </w:rPr>
              <w:t xml:space="preserve"> </w:t>
            </w:r>
            <w:r w:rsidRPr="003D5126">
              <w:rPr>
                <w:rFonts w:eastAsia="Times New Roman"/>
                <w:color w:val="000000"/>
              </w:rPr>
              <w:t>sp.</w:t>
            </w:r>
          </w:p>
        </w:tc>
        <w:tc>
          <w:tcPr>
            <w:tcW w:w="1563" w:type="dxa"/>
            <w:tcBorders>
              <w:top w:val="nil"/>
              <w:left w:val="nil"/>
              <w:bottom w:val="nil"/>
              <w:right w:val="nil"/>
            </w:tcBorders>
            <w:shd w:val="clear" w:color="auto" w:fill="auto"/>
            <w:noWrap/>
            <w:vAlign w:val="bottom"/>
            <w:hideMark/>
          </w:tcPr>
          <w:p w14:paraId="0CB474F6" w14:textId="77777777" w:rsidR="003D5126" w:rsidRPr="003D5126" w:rsidRDefault="003D5126" w:rsidP="003D5126">
            <w:pPr>
              <w:rPr>
                <w:rFonts w:eastAsia="Times New Roman"/>
                <w:color w:val="000000"/>
              </w:rPr>
            </w:pPr>
            <w:r w:rsidRPr="003D5126">
              <w:rPr>
                <w:rFonts w:eastAsia="Times New Roman"/>
                <w:color w:val="000000"/>
              </w:rPr>
              <w:t>15.62%</w:t>
            </w:r>
          </w:p>
        </w:tc>
      </w:tr>
      <w:tr w:rsidR="003D5126" w:rsidRPr="003D5126" w14:paraId="68A19D94" w14:textId="77777777" w:rsidTr="003D5126">
        <w:trPr>
          <w:trHeight w:val="320"/>
        </w:trPr>
        <w:tc>
          <w:tcPr>
            <w:tcW w:w="1530" w:type="dxa"/>
            <w:tcBorders>
              <w:top w:val="nil"/>
              <w:left w:val="nil"/>
              <w:bottom w:val="nil"/>
              <w:right w:val="nil"/>
            </w:tcBorders>
            <w:shd w:val="clear" w:color="auto" w:fill="auto"/>
            <w:noWrap/>
            <w:vAlign w:val="bottom"/>
            <w:hideMark/>
          </w:tcPr>
          <w:p w14:paraId="16BC35D3"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4D69A1E4"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6874882F"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5999638A"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Antipathes</w:t>
            </w:r>
            <w:proofErr w:type="spellEnd"/>
            <w:r w:rsidRPr="003D5126">
              <w:rPr>
                <w:rFonts w:eastAsia="Times New Roman"/>
                <w:i/>
                <w:iCs/>
                <w:color w:val="000000"/>
              </w:rPr>
              <w:t xml:space="preserve"> </w:t>
            </w:r>
            <w:r w:rsidRPr="003D5126">
              <w:rPr>
                <w:rFonts w:eastAsia="Times New Roman"/>
                <w:color w:val="000000"/>
              </w:rPr>
              <w:t>sp.</w:t>
            </w:r>
          </w:p>
        </w:tc>
        <w:tc>
          <w:tcPr>
            <w:tcW w:w="1563" w:type="dxa"/>
            <w:tcBorders>
              <w:top w:val="nil"/>
              <w:left w:val="nil"/>
              <w:bottom w:val="nil"/>
              <w:right w:val="nil"/>
            </w:tcBorders>
            <w:shd w:val="clear" w:color="auto" w:fill="auto"/>
            <w:noWrap/>
            <w:vAlign w:val="bottom"/>
            <w:hideMark/>
          </w:tcPr>
          <w:p w14:paraId="6C8C979F" w14:textId="77777777" w:rsidR="003D5126" w:rsidRPr="003D5126" w:rsidRDefault="003D5126" w:rsidP="003D5126">
            <w:pPr>
              <w:rPr>
                <w:rFonts w:eastAsia="Times New Roman"/>
                <w:color w:val="000000"/>
              </w:rPr>
            </w:pPr>
            <w:r w:rsidRPr="003D5126">
              <w:rPr>
                <w:rFonts w:eastAsia="Times New Roman"/>
                <w:color w:val="000000"/>
              </w:rPr>
              <w:t>12.10%</w:t>
            </w:r>
          </w:p>
        </w:tc>
      </w:tr>
      <w:tr w:rsidR="003D5126" w:rsidRPr="003D5126" w14:paraId="39B0ED71" w14:textId="77777777" w:rsidTr="003D5126">
        <w:trPr>
          <w:trHeight w:val="320"/>
        </w:trPr>
        <w:tc>
          <w:tcPr>
            <w:tcW w:w="1530" w:type="dxa"/>
            <w:tcBorders>
              <w:top w:val="nil"/>
              <w:left w:val="nil"/>
              <w:bottom w:val="nil"/>
              <w:right w:val="nil"/>
            </w:tcBorders>
            <w:shd w:val="clear" w:color="auto" w:fill="auto"/>
            <w:noWrap/>
            <w:vAlign w:val="bottom"/>
            <w:hideMark/>
          </w:tcPr>
          <w:p w14:paraId="1B27297C"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486F310B"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6CB95945" w14:textId="77777777" w:rsidR="003D5126" w:rsidRPr="003D5126" w:rsidRDefault="003D5126" w:rsidP="003D5126">
            <w:pPr>
              <w:rPr>
                <w:rFonts w:eastAsia="Times New Roman"/>
                <w:color w:val="000000"/>
              </w:rPr>
            </w:pPr>
            <w:r w:rsidRPr="003D5126">
              <w:rPr>
                <w:rFonts w:eastAsia="Times New Roman"/>
                <w:color w:val="000000"/>
              </w:rPr>
              <w:t>East FGB</w:t>
            </w:r>
          </w:p>
        </w:tc>
        <w:tc>
          <w:tcPr>
            <w:tcW w:w="2250" w:type="dxa"/>
            <w:tcBorders>
              <w:top w:val="nil"/>
              <w:left w:val="nil"/>
              <w:bottom w:val="nil"/>
              <w:right w:val="nil"/>
            </w:tcBorders>
            <w:shd w:val="clear" w:color="auto" w:fill="auto"/>
            <w:noWrap/>
            <w:vAlign w:val="bottom"/>
            <w:hideMark/>
          </w:tcPr>
          <w:p w14:paraId="1DA2A9F3" w14:textId="77777777" w:rsidR="003D5126" w:rsidRPr="003D5126" w:rsidRDefault="003D5126" w:rsidP="003D5126">
            <w:pPr>
              <w:rPr>
                <w:rFonts w:eastAsia="Times New Roman"/>
                <w:color w:val="000000"/>
              </w:rPr>
            </w:pPr>
            <w:proofErr w:type="spellStart"/>
            <w:r w:rsidRPr="003D5126">
              <w:rPr>
                <w:rFonts w:eastAsia="Times New Roman"/>
                <w:color w:val="000000"/>
              </w:rPr>
              <w:t>Ellisellidae</w:t>
            </w:r>
            <w:proofErr w:type="spellEnd"/>
          </w:p>
        </w:tc>
        <w:tc>
          <w:tcPr>
            <w:tcW w:w="1563" w:type="dxa"/>
            <w:tcBorders>
              <w:top w:val="nil"/>
              <w:left w:val="nil"/>
              <w:bottom w:val="nil"/>
              <w:right w:val="nil"/>
            </w:tcBorders>
            <w:shd w:val="clear" w:color="auto" w:fill="auto"/>
            <w:noWrap/>
            <w:vAlign w:val="bottom"/>
            <w:hideMark/>
          </w:tcPr>
          <w:p w14:paraId="045E88C0" w14:textId="77777777" w:rsidR="003D5126" w:rsidRPr="003D5126" w:rsidRDefault="003D5126" w:rsidP="003D5126">
            <w:pPr>
              <w:rPr>
                <w:rFonts w:eastAsia="Times New Roman"/>
                <w:color w:val="000000"/>
              </w:rPr>
            </w:pPr>
            <w:r w:rsidRPr="003D5126">
              <w:rPr>
                <w:rFonts w:eastAsia="Times New Roman"/>
                <w:color w:val="000000"/>
              </w:rPr>
              <w:t>27.66%</w:t>
            </w:r>
          </w:p>
        </w:tc>
      </w:tr>
      <w:tr w:rsidR="003D5126" w:rsidRPr="003D5126" w14:paraId="1E708017" w14:textId="77777777" w:rsidTr="003D5126">
        <w:trPr>
          <w:trHeight w:val="320"/>
        </w:trPr>
        <w:tc>
          <w:tcPr>
            <w:tcW w:w="1530" w:type="dxa"/>
            <w:tcBorders>
              <w:top w:val="nil"/>
              <w:left w:val="nil"/>
              <w:bottom w:val="nil"/>
              <w:right w:val="nil"/>
            </w:tcBorders>
            <w:shd w:val="clear" w:color="auto" w:fill="auto"/>
            <w:noWrap/>
            <w:vAlign w:val="bottom"/>
            <w:hideMark/>
          </w:tcPr>
          <w:p w14:paraId="5391CAA9"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1B18A198"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1AFC02C9"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5103A632" w14:textId="77777777" w:rsidR="003D5126" w:rsidRPr="003D5126" w:rsidRDefault="003D5126" w:rsidP="003D5126">
            <w:pPr>
              <w:rPr>
                <w:rFonts w:eastAsia="Times New Roman"/>
                <w:i/>
                <w:iCs/>
                <w:color w:val="000000"/>
              </w:rPr>
            </w:pPr>
            <w:proofErr w:type="spellStart"/>
            <w:r w:rsidRPr="003D5126">
              <w:rPr>
                <w:rFonts w:eastAsia="Times New Roman"/>
                <w:i/>
                <w:iCs/>
                <w:color w:val="000000"/>
              </w:rPr>
              <w:t>Stichopathes</w:t>
            </w:r>
            <w:proofErr w:type="spellEnd"/>
            <w:r w:rsidRPr="003D5126">
              <w:rPr>
                <w:rFonts w:eastAsia="Times New Roman"/>
                <w:i/>
                <w:iCs/>
                <w:color w:val="000000"/>
              </w:rPr>
              <w:t xml:space="preserve"> </w:t>
            </w:r>
            <w:r w:rsidRPr="003D5126">
              <w:rPr>
                <w:rFonts w:eastAsia="Times New Roman"/>
                <w:color w:val="000000"/>
              </w:rPr>
              <w:t>sp.</w:t>
            </w:r>
          </w:p>
        </w:tc>
        <w:tc>
          <w:tcPr>
            <w:tcW w:w="1563" w:type="dxa"/>
            <w:tcBorders>
              <w:top w:val="nil"/>
              <w:left w:val="nil"/>
              <w:bottom w:val="nil"/>
              <w:right w:val="nil"/>
            </w:tcBorders>
            <w:shd w:val="clear" w:color="auto" w:fill="auto"/>
            <w:noWrap/>
            <w:vAlign w:val="bottom"/>
            <w:hideMark/>
          </w:tcPr>
          <w:p w14:paraId="140BA974" w14:textId="77777777" w:rsidR="003D5126" w:rsidRPr="003D5126" w:rsidRDefault="003D5126" w:rsidP="003D5126">
            <w:pPr>
              <w:rPr>
                <w:rFonts w:eastAsia="Times New Roman"/>
                <w:color w:val="000000"/>
              </w:rPr>
            </w:pPr>
            <w:r w:rsidRPr="003D5126">
              <w:rPr>
                <w:rFonts w:eastAsia="Times New Roman"/>
                <w:color w:val="000000"/>
              </w:rPr>
              <w:t>25.38%</w:t>
            </w:r>
          </w:p>
        </w:tc>
      </w:tr>
      <w:tr w:rsidR="003D5126" w:rsidRPr="003D5126" w14:paraId="3D702CF3" w14:textId="77777777" w:rsidTr="003D5126">
        <w:trPr>
          <w:trHeight w:val="320"/>
        </w:trPr>
        <w:tc>
          <w:tcPr>
            <w:tcW w:w="1530" w:type="dxa"/>
            <w:tcBorders>
              <w:top w:val="nil"/>
              <w:left w:val="nil"/>
              <w:bottom w:val="nil"/>
              <w:right w:val="nil"/>
            </w:tcBorders>
            <w:shd w:val="clear" w:color="auto" w:fill="auto"/>
            <w:noWrap/>
            <w:vAlign w:val="bottom"/>
            <w:hideMark/>
          </w:tcPr>
          <w:p w14:paraId="5CEEA7A1" w14:textId="77777777" w:rsidR="003D5126" w:rsidRPr="003D5126" w:rsidRDefault="003D5126" w:rsidP="003D5126">
            <w:pPr>
              <w:rPr>
                <w:rFonts w:eastAsia="Times New Roman"/>
                <w:color w:val="000000"/>
              </w:rPr>
            </w:pPr>
          </w:p>
        </w:tc>
        <w:tc>
          <w:tcPr>
            <w:tcW w:w="1350" w:type="dxa"/>
            <w:tcBorders>
              <w:top w:val="nil"/>
              <w:left w:val="nil"/>
              <w:bottom w:val="nil"/>
              <w:right w:val="nil"/>
            </w:tcBorders>
            <w:shd w:val="clear" w:color="auto" w:fill="auto"/>
            <w:noWrap/>
            <w:vAlign w:val="bottom"/>
            <w:hideMark/>
          </w:tcPr>
          <w:p w14:paraId="4AA1AAF2" w14:textId="77777777" w:rsidR="003D5126" w:rsidRPr="003D5126" w:rsidRDefault="003D5126" w:rsidP="003D5126">
            <w:pPr>
              <w:rPr>
                <w:rFonts w:eastAsia="Times New Roman"/>
                <w:sz w:val="20"/>
                <w:szCs w:val="20"/>
              </w:rPr>
            </w:pPr>
          </w:p>
        </w:tc>
        <w:tc>
          <w:tcPr>
            <w:tcW w:w="1620" w:type="dxa"/>
            <w:tcBorders>
              <w:top w:val="nil"/>
              <w:left w:val="nil"/>
              <w:bottom w:val="nil"/>
              <w:right w:val="nil"/>
            </w:tcBorders>
            <w:shd w:val="clear" w:color="auto" w:fill="auto"/>
            <w:noWrap/>
            <w:vAlign w:val="bottom"/>
            <w:hideMark/>
          </w:tcPr>
          <w:p w14:paraId="3727EF7D" w14:textId="77777777" w:rsidR="003D5126" w:rsidRPr="003D5126" w:rsidRDefault="003D5126" w:rsidP="003D5126">
            <w:pPr>
              <w:rPr>
                <w:rFonts w:eastAsia="Times New Roman"/>
                <w:sz w:val="20"/>
                <w:szCs w:val="20"/>
              </w:rPr>
            </w:pPr>
          </w:p>
        </w:tc>
        <w:tc>
          <w:tcPr>
            <w:tcW w:w="2250" w:type="dxa"/>
            <w:tcBorders>
              <w:top w:val="nil"/>
              <w:left w:val="nil"/>
              <w:bottom w:val="nil"/>
              <w:right w:val="nil"/>
            </w:tcBorders>
            <w:shd w:val="clear" w:color="auto" w:fill="auto"/>
            <w:noWrap/>
            <w:vAlign w:val="bottom"/>
            <w:hideMark/>
          </w:tcPr>
          <w:p w14:paraId="121B65A1" w14:textId="77777777" w:rsidR="003D5126" w:rsidRPr="003D5126" w:rsidRDefault="003D5126" w:rsidP="003D5126">
            <w:pPr>
              <w:rPr>
                <w:rFonts w:eastAsia="Times New Roman"/>
                <w:color w:val="000000"/>
              </w:rPr>
            </w:pPr>
            <w:proofErr w:type="spellStart"/>
            <w:r w:rsidRPr="003D5126">
              <w:rPr>
                <w:rFonts w:eastAsia="Times New Roman"/>
                <w:color w:val="000000"/>
              </w:rPr>
              <w:t>Plexauridae</w:t>
            </w:r>
            <w:proofErr w:type="spellEnd"/>
          </w:p>
        </w:tc>
        <w:tc>
          <w:tcPr>
            <w:tcW w:w="1563" w:type="dxa"/>
            <w:tcBorders>
              <w:top w:val="nil"/>
              <w:left w:val="nil"/>
              <w:bottom w:val="nil"/>
              <w:right w:val="nil"/>
            </w:tcBorders>
            <w:shd w:val="clear" w:color="auto" w:fill="auto"/>
            <w:noWrap/>
            <w:vAlign w:val="bottom"/>
            <w:hideMark/>
          </w:tcPr>
          <w:p w14:paraId="40169573" w14:textId="77777777" w:rsidR="003D5126" w:rsidRPr="003D5126" w:rsidRDefault="003D5126" w:rsidP="003D5126">
            <w:pPr>
              <w:rPr>
                <w:rFonts w:eastAsia="Times New Roman"/>
                <w:color w:val="000000"/>
              </w:rPr>
            </w:pPr>
            <w:r w:rsidRPr="003D5126">
              <w:rPr>
                <w:rFonts w:eastAsia="Times New Roman"/>
                <w:color w:val="000000"/>
              </w:rPr>
              <w:t>20.25%</w:t>
            </w:r>
          </w:p>
        </w:tc>
      </w:tr>
    </w:tbl>
    <w:p w14:paraId="5978E08C" w14:textId="2D260C42" w:rsidR="00636C84" w:rsidRDefault="00636C84" w:rsidP="00B2292D">
      <w:pPr>
        <w:spacing w:line="480" w:lineRule="auto"/>
      </w:pPr>
      <w:r>
        <w:br w:type="page"/>
      </w:r>
    </w:p>
    <w:p w14:paraId="79F041A0" w14:textId="0C48F5F1" w:rsidR="00B2292D" w:rsidRPr="00B2292D" w:rsidRDefault="00B2292D" w:rsidP="00B2292D">
      <w:pPr>
        <w:spacing w:line="480" w:lineRule="auto"/>
        <w:rPr>
          <w:b/>
        </w:rPr>
      </w:pPr>
      <w:r w:rsidRPr="00B2292D">
        <w:rPr>
          <w:b/>
        </w:rPr>
        <w:lastRenderedPageBreak/>
        <w:t>References</w:t>
      </w:r>
    </w:p>
    <w:p w14:paraId="0D0FF6C3" w14:textId="18B0BDD0" w:rsidR="008D6A02" w:rsidRPr="008D6A02" w:rsidRDefault="00B2292D" w:rsidP="008D6A02">
      <w:pPr>
        <w:widowControl w:val="0"/>
        <w:autoSpaceDE w:val="0"/>
        <w:autoSpaceDN w:val="0"/>
        <w:adjustRightInd w:val="0"/>
        <w:spacing w:line="480" w:lineRule="auto"/>
        <w:ind w:left="480" w:hanging="480"/>
        <w:rPr>
          <w:noProof/>
        </w:rPr>
      </w:pPr>
      <w:r w:rsidRPr="00B2292D">
        <w:fldChar w:fldCharType="begin" w:fldLock="1"/>
      </w:r>
      <w:r w:rsidRPr="00B2292D">
        <w:instrText xml:space="preserve">ADDIN Mendeley Bibliography CSL_BIBLIOGRAPHY </w:instrText>
      </w:r>
      <w:r w:rsidRPr="00B2292D">
        <w:fldChar w:fldCharType="separate"/>
      </w:r>
      <w:r w:rsidR="008D6A02" w:rsidRPr="008D6A02">
        <w:rPr>
          <w:noProof/>
        </w:rPr>
        <w:t xml:space="preserve">Clark, R., Kracker, L. M., Taylor, J. C., and Buckel, C. A. (2014). Fish and Benthic Communities of the Flower Garden Banks National Marine Sanctuary: Science to Support Sanctuary Management. </w:t>
      </w:r>
      <w:r w:rsidR="008D6A02" w:rsidRPr="008D6A02">
        <w:rPr>
          <w:i/>
          <w:iCs/>
          <w:noProof/>
        </w:rPr>
        <w:t>NOAA Tech. Memo. NOS NCCOS</w:t>
      </w:r>
      <w:r w:rsidR="008D6A02" w:rsidRPr="008D6A02">
        <w:rPr>
          <w:noProof/>
        </w:rPr>
        <w:t xml:space="preserve"> 179, 317.</w:t>
      </w:r>
    </w:p>
    <w:p w14:paraId="387A5EC6"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Clarke, K., Gorley, R., Sommerfield, P., and Warwick, R. (2008). </w:t>
      </w:r>
      <w:r w:rsidRPr="008D6A02">
        <w:rPr>
          <w:i/>
          <w:iCs/>
          <w:noProof/>
        </w:rPr>
        <w:t>Change in marine communities: an approach to statistical analysis and interpretation</w:t>
      </w:r>
      <w:r w:rsidRPr="008D6A02">
        <w:rPr>
          <w:noProof/>
        </w:rPr>
        <w:t>. 3rd ed. Plymouth, United Kingdom: PRIMER-E Ltd.</w:t>
      </w:r>
    </w:p>
    <w:p w14:paraId="499293CB"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Clarke, K. R., and Gorley, R. N. (2015). </w:t>
      </w:r>
      <w:r w:rsidRPr="008D6A02">
        <w:rPr>
          <w:i/>
          <w:iCs/>
          <w:noProof/>
        </w:rPr>
        <w:t>PRIMER v7: user manual/tutorial</w:t>
      </w:r>
      <w:r w:rsidRPr="008D6A02">
        <w:rPr>
          <w:noProof/>
        </w:rPr>
        <w:t>. Plymouth, United Kingdom: PRIMER-E.</w:t>
      </w:r>
    </w:p>
    <w:p w14:paraId="173C9FA0"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Ezer, T., Thattai, D. V., Kjerfve, B., and Heyman, W. D. (2005). On the variability of the flow along the Meso-American Barrier Reef system: a numerical model study of the influence of the Caribbean current and eddies. </w:t>
      </w:r>
      <w:r w:rsidRPr="008D6A02">
        <w:rPr>
          <w:i/>
          <w:iCs/>
          <w:noProof/>
        </w:rPr>
        <w:t>Ocean Dyn.</w:t>
      </w:r>
      <w:r w:rsidRPr="008D6A02">
        <w:rPr>
          <w:noProof/>
        </w:rPr>
        <w:t xml:space="preserve"> 55, 458–475. doi:10.1007/s10236-005-0033-2.</w:t>
      </w:r>
    </w:p>
    <w:p w14:paraId="0BC47E8A"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Hickerson, E. L., Schmahl, G. P., Johnston, M. A., Nuttall, M. F., Embesi, J. A., and Eckert, R. J. (2012). “Flower Garden Banks – A refuge in the Gulf of Mexico?,” in </w:t>
      </w:r>
      <w:r w:rsidRPr="008D6A02">
        <w:rPr>
          <w:i/>
          <w:iCs/>
          <w:noProof/>
        </w:rPr>
        <w:t>Proceedings of the Twelfth International Coral Reef Symposium</w:t>
      </w:r>
      <w:r w:rsidRPr="008D6A02">
        <w:rPr>
          <w:noProof/>
        </w:rPr>
        <w:t>, eds. D. Yellowlees and T. P. Hughes.</w:t>
      </w:r>
    </w:p>
    <w:p w14:paraId="0C373D91"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Hickerson, E., Schmahl, G., Robbart, M., Precht, W., and Caldow, C. (2008). “The state of coral reef ecosystems of the Flower Garden Banks, Stetson Bank, and other banks in the northwestern Gulf of Mexico,” in </w:t>
      </w:r>
      <w:r w:rsidRPr="008D6A02">
        <w:rPr>
          <w:i/>
          <w:iCs/>
          <w:noProof/>
        </w:rPr>
        <w:t>The state of coral reef ecosystems of the United States and Pacific Freely Associated States: 2008</w:t>
      </w:r>
      <w:r w:rsidRPr="008D6A02">
        <w:rPr>
          <w:noProof/>
        </w:rPr>
        <w:t xml:space="preserve"> (NOAA Technical Memorandum NOS NCCOS, Silver Spring), 189–217.</w:t>
      </w:r>
    </w:p>
    <w:p w14:paraId="3E419774"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Jackson, J. B. C., Donovan, M. K., Cramer, K. L., Lam, V., and Lam, W. (2014). Status and Trends of Caribbean Coral Reefs : 1970-2012. </w:t>
      </w:r>
      <w:r w:rsidRPr="008D6A02">
        <w:rPr>
          <w:i/>
          <w:iCs/>
          <w:noProof/>
        </w:rPr>
        <w:t xml:space="preserve">Glob. Coral Reef Monit. Network, IUCN, </w:t>
      </w:r>
      <w:r w:rsidRPr="008D6A02">
        <w:rPr>
          <w:i/>
          <w:iCs/>
          <w:noProof/>
        </w:rPr>
        <w:lastRenderedPageBreak/>
        <w:t>Gland. Switz.</w:t>
      </w:r>
      <w:r w:rsidRPr="008D6A02">
        <w:rPr>
          <w:noProof/>
        </w:rPr>
        <w:t>, 306.</w:t>
      </w:r>
    </w:p>
    <w:p w14:paraId="755C0452"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Jarrett, B. D., Hine, A. C., Halley, R. B., Naar, D. F., Locker, S. D., Neumann, A. C., et al. (2005). Strange bedfellows–a deep-water hermatypic coral reef superimposed on a drowned barrier island; southern Pulley Ridge, SW Florida platform margin. </w:t>
      </w:r>
      <w:r w:rsidRPr="008D6A02">
        <w:rPr>
          <w:i/>
          <w:iCs/>
          <w:noProof/>
        </w:rPr>
        <w:t>Mar. Geol.</w:t>
      </w:r>
      <w:r w:rsidRPr="008D6A02">
        <w:rPr>
          <w:noProof/>
        </w:rPr>
        <w:t xml:space="preserve"> 214, 295–307. doi:10.1016/j.margeo.2004.11.012.</w:t>
      </w:r>
    </w:p>
    <w:p w14:paraId="661EAD0E"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Kinlan, B., Poti, M., Etnoyer, P., Siceloff, L., Jenkins, C., Dorfman, D., et al. (2013). Digital data: predictive models of deep-sea coral habitat suitability in the U.S. Gulf of Mexico. NOAA NCCOS, Silver Spring, MD.</w:t>
      </w:r>
    </w:p>
    <w:p w14:paraId="41E1E840"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Kohler, K. E., and Gill, S. M. (2006). Coral Point Count with Excel extensions (CPCe): A Visual Basic program for the determination of coral and substrate coverage using random point count methodology. </w:t>
      </w:r>
      <w:r w:rsidRPr="008D6A02">
        <w:rPr>
          <w:i/>
          <w:iCs/>
          <w:noProof/>
        </w:rPr>
        <w:t>Comput. Geosci.</w:t>
      </w:r>
      <w:r w:rsidRPr="008D6A02">
        <w:rPr>
          <w:noProof/>
        </w:rPr>
        <w:t xml:space="preserve"> 32, 1259–1269. doi:10.1016/j.cageo.2005.11.009.</w:t>
      </w:r>
    </w:p>
    <w:p w14:paraId="1297A3E3"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Locker, S. D., Armstrong, R. A., Battista, T. A., Rooney, J. J., Sherman, C., and Zawada, D. G. (2010). Geomorphology of mesophotic coral ecosystems: current perspectives on morphology, distribution, and mapping strategies. </w:t>
      </w:r>
      <w:r w:rsidRPr="008D6A02">
        <w:rPr>
          <w:i/>
          <w:iCs/>
          <w:noProof/>
        </w:rPr>
        <w:t>Coral Reefs</w:t>
      </w:r>
      <w:r w:rsidRPr="008D6A02">
        <w:rPr>
          <w:noProof/>
        </w:rPr>
        <w:t xml:space="preserve"> 29, 329–345. doi:10.1007/s00338-010-0613-6.</w:t>
      </w:r>
    </w:p>
    <w:p w14:paraId="5E76FDA0"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Lugo-Fernández, A. (1998). Ecological implications of hydrography and circulation to the Flower Garden Banks, northwest Gulf of Mexico. </w:t>
      </w:r>
      <w:r w:rsidRPr="008D6A02">
        <w:rPr>
          <w:i/>
          <w:iCs/>
          <w:noProof/>
        </w:rPr>
        <w:t>Gulf Mex. Sci.</w:t>
      </w:r>
      <w:r w:rsidRPr="008D6A02">
        <w:rPr>
          <w:noProof/>
        </w:rPr>
        <w:t xml:space="preserve"> 16, 144–160.</w:t>
      </w:r>
    </w:p>
    <w:p w14:paraId="15ECCBE1"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Martinez Arbizu, P. (2017). pairwiseAdonis: Pairwise multilevel comparison using adonis. Available at: https://github.com/pmartinezarbizu/pairwiseAdonis [Accessed February 10, 2019].</w:t>
      </w:r>
    </w:p>
    <w:p w14:paraId="385627AB"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Oey, L., Ezer, T., and Lee, H. (2005). “Loop Current, rings and related circulation in the Gulf of Mexico: a review of numerical models and future challenges,” in </w:t>
      </w:r>
      <w:r w:rsidRPr="008D6A02">
        <w:rPr>
          <w:i/>
          <w:iCs/>
          <w:noProof/>
        </w:rPr>
        <w:t>Circulation in the Gulf of Mexico: observations and models</w:t>
      </w:r>
      <w:r w:rsidRPr="008D6A02">
        <w:rPr>
          <w:noProof/>
        </w:rPr>
        <w:t xml:space="preserve">, eds. W. Sturges and A. Lugo-Fernandez (Washington </w:t>
      </w:r>
      <w:r w:rsidRPr="008D6A02">
        <w:rPr>
          <w:noProof/>
        </w:rPr>
        <w:lastRenderedPageBreak/>
        <w:t>DC: American Geophysical Union), 31–56. doi:10.1029/161GM04.</w:t>
      </w:r>
    </w:p>
    <w:p w14:paraId="5C3C960C"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Oksanen, J., Blanchet, F. G., Friendly, M., Kindt, R., Legendre, P., McGlinn, D., et al. (2019). vegan: Community ecology package. Available at: https://cran.r-project.org/package=vegan [Accessed October 2, 2020].</w:t>
      </w:r>
    </w:p>
    <w:p w14:paraId="1B553CC7"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Precht, W. F., Aronson, R. B., Deslarzes, K. J., Robbart, M. L., Zimmer, B., and Duncan, L. (2008). </w:t>
      </w:r>
      <w:r w:rsidRPr="008D6A02">
        <w:rPr>
          <w:i/>
          <w:iCs/>
          <w:noProof/>
        </w:rPr>
        <w:t>Post-hurricane assessment at the East Flower Garden Bank long-term monitoring site: November 2005</w:t>
      </w:r>
      <w:r w:rsidRPr="008D6A02">
        <w:rPr>
          <w:noProof/>
        </w:rPr>
        <w:t>. OCS Study MMS 2008-019. US Dept Interior, Minerals Management Service, Gulf of Mexico OCS Region, New Orleans, p 39.</w:t>
      </w:r>
    </w:p>
    <w:p w14:paraId="30095FC8"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Precht, W. F., Deslarzes, K. J. P., Hickerson, E. L., Schmahl, G. P., Nuttall, M. F., and Aronson, R. B. (2014). Back to the future: The history of acroporid corals at the Flower Garden Banks, Gulf of Mexico, USA. </w:t>
      </w:r>
      <w:r w:rsidRPr="008D6A02">
        <w:rPr>
          <w:i/>
          <w:iCs/>
          <w:noProof/>
        </w:rPr>
        <w:t>Mar. Geol.</w:t>
      </w:r>
      <w:r w:rsidRPr="008D6A02">
        <w:rPr>
          <w:noProof/>
        </w:rPr>
        <w:t xml:space="preserve"> 349, 152–161. doi:10.1016/j.margeo.2013.12.012.</w:t>
      </w:r>
    </w:p>
    <w:p w14:paraId="72AC4C0D"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R Core Team (2019). R: A language and environment for statistical computing. Available at: https://www.r-project.org/ [Accessed January 1, 2019].</w:t>
      </w:r>
    </w:p>
    <w:p w14:paraId="56EE8B1A"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Reed, J. K. (2002). Comparison of deep-water coral reefs and lithoherms off southeastern USA. </w:t>
      </w:r>
      <w:r w:rsidRPr="008D6A02">
        <w:rPr>
          <w:i/>
          <w:iCs/>
          <w:noProof/>
        </w:rPr>
        <w:t>Hydrobiologia</w:t>
      </w:r>
      <w:r w:rsidRPr="008D6A02">
        <w:rPr>
          <w:noProof/>
        </w:rPr>
        <w:t xml:space="preserve"> 471, 57–69. doi:10.1023/A:1016593018389.</w:t>
      </w:r>
    </w:p>
    <w:p w14:paraId="185B525E"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Rezak, R., Gittings, S. R., and Bright, T. J. (1990). Biotic assemblages and ecological controls on reefs and banks of the northwest Gulf of Mexico. </w:t>
      </w:r>
      <w:r w:rsidRPr="008D6A02">
        <w:rPr>
          <w:i/>
          <w:iCs/>
          <w:noProof/>
        </w:rPr>
        <w:t>Am. Zool.</w:t>
      </w:r>
      <w:r w:rsidRPr="008D6A02">
        <w:rPr>
          <w:noProof/>
        </w:rPr>
        <w:t xml:space="preserve"> 30, 23–35. doi:10.1093/icb/30.1.23.</w:t>
      </w:r>
    </w:p>
    <w:p w14:paraId="0273A589"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Schmahl, G. P., Hickerson, E. L., and Precht, W. F. (2008). “Biology and ecology of coral reefs and coral communities in the Flower Garden Banks region, northwestern Gulf of Mexico,” in </w:t>
      </w:r>
      <w:r w:rsidRPr="008D6A02">
        <w:rPr>
          <w:i/>
          <w:iCs/>
          <w:noProof/>
        </w:rPr>
        <w:t>Coral reefs of the USA</w:t>
      </w:r>
      <w:r w:rsidRPr="008D6A02">
        <w:rPr>
          <w:noProof/>
        </w:rPr>
        <w:t>, eds. B. M. Riegl and R. E. Dodge (Dordrecht: Springer), 221–261. doi:10.1007/978-1-4020-6847-8_6.</w:t>
      </w:r>
    </w:p>
    <w:p w14:paraId="29A233E4" w14:textId="77777777" w:rsidR="008D6A02" w:rsidRPr="008D6A02" w:rsidRDefault="008D6A02" w:rsidP="008D6A02">
      <w:pPr>
        <w:widowControl w:val="0"/>
        <w:autoSpaceDE w:val="0"/>
        <w:autoSpaceDN w:val="0"/>
        <w:adjustRightInd w:val="0"/>
        <w:spacing w:line="480" w:lineRule="auto"/>
        <w:ind w:left="480" w:hanging="480"/>
        <w:rPr>
          <w:noProof/>
        </w:rPr>
      </w:pPr>
      <w:r w:rsidRPr="008D6A02">
        <w:rPr>
          <w:noProof/>
        </w:rPr>
        <w:t xml:space="preserve">Voss, J. D., Williams, M. A., Reed, J. K., and Clark, R. (2014). “Benthic and fish communities in </w:t>
      </w:r>
      <w:r w:rsidRPr="008D6A02">
        <w:rPr>
          <w:noProof/>
        </w:rPr>
        <w:lastRenderedPageBreak/>
        <w:t xml:space="preserve">the mid and lower mesphotic zone of the sanctuary,” in </w:t>
      </w:r>
      <w:r w:rsidRPr="008D6A02">
        <w:rPr>
          <w:i/>
          <w:iCs/>
          <w:noProof/>
        </w:rPr>
        <w:t>Fish and benthic communities of the Flower Garden Banks National Marine Sanctuary: science to support sanctuary management</w:t>
      </w:r>
      <w:r w:rsidRPr="008D6A02">
        <w:rPr>
          <w:noProof/>
        </w:rPr>
        <w:t>, eds. R. Clark, J. C. Taylor, C. A. Buckel, and L. M. Kracker (Silver Spring, MD: NOAA Technical Memorandum NOS NCCOS 179), 201–260.</w:t>
      </w:r>
    </w:p>
    <w:p w14:paraId="2D750CE6" w14:textId="4EAD715E" w:rsidR="00B2292D" w:rsidRPr="00B2292D" w:rsidRDefault="00B2292D" w:rsidP="008D6A02">
      <w:pPr>
        <w:widowControl w:val="0"/>
        <w:autoSpaceDE w:val="0"/>
        <w:autoSpaceDN w:val="0"/>
        <w:adjustRightInd w:val="0"/>
        <w:spacing w:line="480" w:lineRule="auto"/>
        <w:ind w:left="480" w:hanging="480"/>
      </w:pPr>
      <w:r w:rsidRPr="00B2292D">
        <w:fldChar w:fldCharType="end"/>
      </w:r>
    </w:p>
    <w:p w14:paraId="4F6DEFBD" w14:textId="77777777" w:rsidR="00044940" w:rsidRPr="00B2292D" w:rsidRDefault="00044940"/>
    <w:sectPr w:rsidR="00044940" w:rsidRPr="00B2292D" w:rsidSect="00552A2D">
      <w:headerReference w:type="even" r:id="rId11"/>
      <w:head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Ryan Eckert" w:date="2020-03-20T21:16:00Z" w:initials="RE">
    <w:p w14:paraId="2706BA1B" w14:textId="46FE8642" w:rsidR="0039211B" w:rsidRDefault="0039211B">
      <w:pPr>
        <w:pStyle w:val="CommentText"/>
      </w:pPr>
      <w:r>
        <w:rPr>
          <w:rStyle w:val="CommentReference"/>
        </w:rPr>
        <w:annotationRef/>
      </w:r>
      <w:r>
        <w:t>The data set for nMDS, clustering, and PERMANOVA is not corals but Cnidarians – this is easy for me to change if you feel like it’s more important to do coral only (I think it is).</w:t>
      </w:r>
    </w:p>
  </w:comment>
  <w:comment w:id="58" w:author="Ryan Eckert" w:date="2020-03-20T21:26:00Z" w:initials="RE">
    <w:p w14:paraId="53C97A6D" w14:textId="65C3B299" w:rsidR="0039211B" w:rsidRDefault="0039211B">
      <w:pPr>
        <w:pStyle w:val="CommentText"/>
      </w:pPr>
      <w:r>
        <w:rPr>
          <w:rStyle w:val="CommentReference"/>
        </w:rPr>
        <w:annotationRef/>
      </w:r>
      <w:r>
        <w:t>Do we want to do higher? The most any bank has is 3 taxa – we could look at 80% to get a better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06BA1B" w15:done="0"/>
  <w15:commentEx w15:paraId="53C97A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06BA1B" w16cid:durableId="221FB122"/>
  <w16cid:commentId w16cid:paraId="53C97A6D" w16cid:durableId="221FB3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DE006" w14:textId="77777777" w:rsidR="00DE7244" w:rsidRDefault="00DE7244">
      <w:r>
        <w:separator/>
      </w:r>
    </w:p>
  </w:endnote>
  <w:endnote w:type="continuationSeparator" w:id="0">
    <w:p w14:paraId="353C0915" w14:textId="77777777" w:rsidR="00DE7244" w:rsidRDefault="00DE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991A5" w14:textId="77777777" w:rsidR="00DE7244" w:rsidRDefault="00DE7244">
      <w:r>
        <w:separator/>
      </w:r>
    </w:p>
  </w:footnote>
  <w:footnote w:type="continuationSeparator" w:id="0">
    <w:p w14:paraId="6EAEF5A2" w14:textId="77777777" w:rsidR="00DE7244" w:rsidRDefault="00DE7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CBBAD" w14:textId="77777777" w:rsidR="0039211B" w:rsidRDefault="0039211B" w:rsidP="00552A2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A88A3A" w14:textId="77777777" w:rsidR="0039211B" w:rsidRDefault="0039211B" w:rsidP="00552A2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63B79" w14:textId="77777777" w:rsidR="0039211B" w:rsidRDefault="0039211B" w:rsidP="00552A2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6B94926E" w14:textId="77777777" w:rsidR="0039211B" w:rsidRDefault="0039211B" w:rsidP="00552A2D">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Eckert">
    <w15:presenceInfo w15:providerId="None" w15:userId="Ryan Eck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2D"/>
    <w:rsid w:val="00014EF8"/>
    <w:rsid w:val="00044940"/>
    <w:rsid w:val="00054B7D"/>
    <w:rsid w:val="00061B74"/>
    <w:rsid w:val="00110CD8"/>
    <w:rsid w:val="00180EF1"/>
    <w:rsid w:val="001B2433"/>
    <w:rsid w:val="00315030"/>
    <w:rsid w:val="00336643"/>
    <w:rsid w:val="0039211B"/>
    <w:rsid w:val="003D5126"/>
    <w:rsid w:val="004108DC"/>
    <w:rsid w:val="004221CE"/>
    <w:rsid w:val="004A1F95"/>
    <w:rsid w:val="00525A83"/>
    <w:rsid w:val="00552A2D"/>
    <w:rsid w:val="00622D4F"/>
    <w:rsid w:val="00636C84"/>
    <w:rsid w:val="006401E8"/>
    <w:rsid w:val="00643814"/>
    <w:rsid w:val="00687F18"/>
    <w:rsid w:val="006A5434"/>
    <w:rsid w:val="006D3DDA"/>
    <w:rsid w:val="006E56E0"/>
    <w:rsid w:val="007719A8"/>
    <w:rsid w:val="00810AE2"/>
    <w:rsid w:val="008727AF"/>
    <w:rsid w:val="008768C8"/>
    <w:rsid w:val="008A3A5E"/>
    <w:rsid w:val="008D6A02"/>
    <w:rsid w:val="00916A6F"/>
    <w:rsid w:val="009E21B6"/>
    <w:rsid w:val="00B15968"/>
    <w:rsid w:val="00B2292D"/>
    <w:rsid w:val="00B65118"/>
    <w:rsid w:val="00B919C4"/>
    <w:rsid w:val="00BA16EE"/>
    <w:rsid w:val="00C17AB6"/>
    <w:rsid w:val="00CB3C39"/>
    <w:rsid w:val="00DE7244"/>
    <w:rsid w:val="00E65950"/>
    <w:rsid w:val="00E830F5"/>
    <w:rsid w:val="00EE79AA"/>
    <w:rsid w:val="00FD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6525B"/>
  <w15:chartTrackingRefBased/>
  <w15:docId w15:val="{BCFB9FDA-0E46-164F-9FE7-34D57B62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2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65950"/>
  </w:style>
  <w:style w:type="paragraph" w:styleId="HTMLPreformatted">
    <w:name w:val="HTML Preformatted"/>
    <w:basedOn w:val="Normal"/>
    <w:link w:val="HTMLPreformattedChar"/>
    <w:uiPriority w:val="99"/>
    <w:semiHidden/>
    <w:unhideWhenUsed/>
    <w:rsid w:val="00B2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292D"/>
    <w:rPr>
      <w:rFonts w:ascii="Courier New" w:hAnsi="Courier New" w:cs="Courier New"/>
      <w:sz w:val="20"/>
      <w:szCs w:val="20"/>
    </w:rPr>
  </w:style>
  <w:style w:type="character" w:styleId="Hyperlink">
    <w:name w:val="Hyperlink"/>
    <w:basedOn w:val="DefaultParagraphFont"/>
    <w:uiPriority w:val="99"/>
    <w:unhideWhenUsed/>
    <w:rsid w:val="00B2292D"/>
    <w:rPr>
      <w:color w:val="0563C1" w:themeColor="hyperlink"/>
      <w:u w:val="single"/>
    </w:rPr>
  </w:style>
  <w:style w:type="paragraph" w:styleId="Header">
    <w:name w:val="header"/>
    <w:basedOn w:val="Normal"/>
    <w:link w:val="HeaderChar"/>
    <w:uiPriority w:val="99"/>
    <w:unhideWhenUsed/>
    <w:rsid w:val="00B2292D"/>
    <w:pPr>
      <w:tabs>
        <w:tab w:val="center" w:pos="4680"/>
        <w:tab w:val="right" w:pos="9360"/>
      </w:tabs>
    </w:pPr>
  </w:style>
  <w:style w:type="character" w:customStyle="1" w:styleId="HeaderChar">
    <w:name w:val="Header Char"/>
    <w:basedOn w:val="DefaultParagraphFont"/>
    <w:link w:val="Header"/>
    <w:uiPriority w:val="99"/>
    <w:rsid w:val="00B2292D"/>
  </w:style>
  <w:style w:type="character" w:styleId="PageNumber">
    <w:name w:val="page number"/>
    <w:basedOn w:val="DefaultParagraphFont"/>
    <w:uiPriority w:val="99"/>
    <w:semiHidden/>
    <w:unhideWhenUsed/>
    <w:rsid w:val="00B2292D"/>
  </w:style>
  <w:style w:type="paragraph" w:styleId="Footer">
    <w:name w:val="footer"/>
    <w:basedOn w:val="Normal"/>
    <w:link w:val="FooterChar"/>
    <w:uiPriority w:val="99"/>
    <w:unhideWhenUsed/>
    <w:rsid w:val="00B2292D"/>
    <w:pPr>
      <w:tabs>
        <w:tab w:val="center" w:pos="4680"/>
        <w:tab w:val="right" w:pos="9360"/>
      </w:tabs>
    </w:pPr>
  </w:style>
  <w:style w:type="character" w:customStyle="1" w:styleId="FooterChar">
    <w:name w:val="Footer Char"/>
    <w:basedOn w:val="DefaultParagraphFont"/>
    <w:link w:val="Footer"/>
    <w:uiPriority w:val="99"/>
    <w:rsid w:val="00B2292D"/>
  </w:style>
  <w:style w:type="paragraph" w:styleId="Caption">
    <w:name w:val="caption"/>
    <w:basedOn w:val="Normal"/>
    <w:next w:val="Normal"/>
    <w:uiPriority w:val="35"/>
    <w:unhideWhenUsed/>
    <w:qFormat/>
    <w:rsid w:val="00B2292D"/>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B2292D"/>
    <w:rPr>
      <w:sz w:val="18"/>
      <w:szCs w:val="18"/>
    </w:rPr>
  </w:style>
  <w:style w:type="paragraph" w:styleId="CommentText">
    <w:name w:val="annotation text"/>
    <w:basedOn w:val="Normal"/>
    <w:link w:val="CommentTextChar"/>
    <w:uiPriority w:val="99"/>
    <w:semiHidden/>
    <w:unhideWhenUsed/>
    <w:rsid w:val="00B2292D"/>
  </w:style>
  <w:style w:type="character" w:customStyle="1" w:styleId="CommentTextChar">
    <w:name w:val="Comment Text Char"/>
    <w:basedOn w:val="DefaultParagraphFont"/>
    <w:link w:val="CommentText"/>
    <w:uiPriority w:val="99"/>
    <w:semiHidden/>
    <w:rsid w:val="00B2292D"/>
  </w:style>
  <w:style w:type="paragraph" w:styleId="CommentSubject">
    <w:name w:val="annotation subject"/>
    <w:basedOn w:val="CommentText"/>
    <w:next w:val="CommentText"/>
    <w:link w:val="CommentSubjectChar"/>
    <w:uiPriority w:val="99"/>
    <w:semiHidden/>
    <w:unhideWhenUsed/>
    <w:rsid w:val="00B2292D"/>
    <w:rPr>
      <w:b/>
      <w:bCs/>
      <w:sz w:val="20"/>
      <w:szCs w:val="20"/>
    </w:rPr>
  </w:style>
  <w:style w:type="character" w:customStyle="1" w:styleId="CommentSubjectChar">
    <w:name w:val="Comment Subject Char"/>
    <w:basedOn w:val="CommentTextChar"/>
    <w:link w:val="CommentSubject"/>
    <w:uiPriority w:val="99"/>
    <w:semiHidden/>
    <w:rsid w:val="00B2292D"/>
    <w:rPr>
      <w:b/>
      <w:bCs/>
      <w:sz w:val="20"/>
      <w:szCs w:val="20"/>
    </w:rPr>
  </w:style>
  <w:style w:type="paragraph" w:styleId="BalloonText">
    <w:name w:val="Balloon Text"/>
    <w:basedOn w:val="Normal"/>
    <w:link w:val="BalloonTextChar"/>
    <w:uiPriority w:val="99"/>
    <w:semiHidden/>
    <w:unhideWhenUsed/>
    <w:rsid w:val="00B2292D"/>
    <w:rPr>
      <w:sz w:val="18"/>
      <w:szCs w:val="18"/>
    </w:rPr>
  </w:style>
  <w:style w:type="character" w:customStyle="1" w:styleId="BalloonTextChar">
    <w:name w:val="Balloon Text Char"/>
    <w:basedOn w:val="DefaultParagraphFont"/>
    <w:link w:val="BalloonText"/>
    <w:uiPriority w:val="99"/>
    <w:semiHidden/>
    <w:rsid w:val="00B2292D"/>
    <w:rPr>
      <w:sz w:val="18"/>
      <w:szCs w:val="18"/>
    </w:rPr>
  </w:style>
  <w:style w:type="character" w:styleId="FollowedHyperlink">
    <w:name w:val="FollowedHyperlink"/>
    <w:basedOn w:val="DefaultParagraphFont"/>
    <w:uiPriority w:val="99"/>
    <w:semiHidden/>
    <w:unhideWhenUsed/>
    <w:rsid w:val="00B2292D"/>
    <w:rPr>
      <w:color w:val="954F72" w:themeColor="followedHyperlink"/>
      <w:u w:val="single"/>
    </w:rPr>
  </w:style>
  <w:style w:type="paragraph" w:styleId="Revision">
    <w:name w:val="Revision"/>
    <w:hidden/>
    <w:uiPriority w:val="99"/>
    <w:semiHidden/>
    <w:rsid w:val="00B22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30956">
      <w:bodyDiv w:val="1"/>
      <w:marLeft w:val="0"/>
      <w:marRight w:val="0"/>
      <w:marTop w:val="0"/>
      <w:marBottom w:val="0"/>
      <w:divBdr>
        <w:top w:val="none" w:sz="0" w:space="0" w:color="auto"/>
        <w:left w:val="none" w:sz="0" w:space="0" w:color="auto"/>
        <w:bottom w:val="none" w:sz="0" w:space="0" w:color="auto"/>
        <w:right w:val="none" w:sz="0" w:space="0" w:color="auto"/>
      </w:divBdr>
    </w:div>
    <w:div w:id="42515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voss2@fau.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0140-11BD-7C46-8A81-A5CFAB16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11678</Words>
  <Characters>66571</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Studivan</dc:creator>
  <cp:keywords/>
  <dc:description/>
  <cp:lastModifiedBy>Ryan Eckert</cp:lastModifiedBy>
  <cp:revision>2</cp:revision>
  <dcterms:created xsi:type="dcterms:W3CDTF">2020-03-21T01:43:00Z</dcterms:created>
  <dcterms:modified xsi:type="dcterms:W3CDTF">2020-03-21T01:43:00Z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http://www.zotero.org/styles/frontiers-in-marine-science</vt:lpwstr>
  </property>
  <property fmtid="{D5CDD505-2E9C-101B-9397-08002B2CF9AE}" pid="4" name="Mendeley Unique User Id_1">
    <vt:lpwstr>fe92a08c-574e-38da-9fbc-f41d8e5f75c7</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https://csl.mendeley.com/styles/485333411/apa-old-doi-prefix</vt:lpwstr>
  </property>
  <property fmtid="{D5CDD505-2E9C-101B-9397-08002B2CF9AE}" pid="8" name="Mendeley Recent Style Name 1_1">
    <vt:lpwstr>American Psychological Association 6th edition ("doi:" DOI prefix) - Ryan Eckert</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http://csl.mendeley.com/styles/485333411/coral-reefs-DOI</vt:lpwstr>
  </property>
  <property fmtid="{D5CDD505-2E9C-101B-9397-08002B2CF9AE}" pid="14" name="Mendeley Recent Style Name 4_1">
    <vt:lpwstr>Coral Reefs - Ryan Eckert</vt:lpwstr>
  </property>
  <property fmtid="{D5CDD505-2E9C-101B-9397-08002B2CF9AE}" pid="15" name="Mendeley Recent Style Id 5_1">
    <vt:lpwstr>http://www.zotero.org/styles/frontiers-in-marine-science</vt:lpwstr>
  </property>
  <property fmtid="{D5CDD505-2E9C-101B-9397-08002B2CF9AE}" pid="16" name="Mendeley Recent Style Name 5_1">
    <vt:lpwstr>Frontiers in Marine Science</vt:lpwstr>
  </property>
  <property fmtid="{D5CDD505-2E9C-101B-9397-08002B2CF9AE}" pid="17" name="Mendeley Recent Style Id 6_1">
    <vt:lpwstr>http://www.zotero.org/styles/frontiers-in-microbiology</vt:lpwstr>
  </property>
  <property fmtid="{D5CDD505-2E9C-101B-9397-08002B2CF9AE}" pid="18" name="Mendeley Recent Style Name 6_1">
    <vt:lpwstr>Frontiers in Microbiology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